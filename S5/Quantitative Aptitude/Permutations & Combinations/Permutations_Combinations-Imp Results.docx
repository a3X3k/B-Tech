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46F1F" w14:textId="77777777" w:rsidR="00D35773" w:rsidRDefault="002C39E3" w:rsidP="008811DB">
      <w:pPr>
        <w:jc w:val="both"/>
        <w:rPr>
          <w:rStyle w:val="caps"/>
          <w:rFonts w:ascii="Times New Roman" w:hAnsi="Times New Roman" w:cs="Times New Roman"/>
          <w:b/>
          <w:bCs/>
        </w:rPr>
      </w:pPr>
      <w:ins w:id="0" w:author="Unknown">
        <w:r w:rsidRPr="00101C02">
          <w:rPr>
            <w:rStyle w:val="caps"/>
            <w:rFonts w:ascii="Times New Roman" w:hAnsi="Times New Roman" w:cs="Times New Roman"/>
            <w:b/>
            <w:bCs/>
          </w:rPr>
          <w:t>FUNDAMENTAL</w:t>
        </w:r>
        <w:r w:rsidRPr="00101C02">
          <w:rPr>
            <w:rStyle w:val="Strong"/>
            <w:rFonts w:ascii="Times New Roman" w:hAnsi="Times New Roman" w:cs="Times New Roman"/>
          </w:rPr>
          <w:t xml:space="preserve"> </w:t>
        </w:r>
        <w:r w:rsidRPr="00101C02">
          <w:rPr>
            <w:rStyle w:val="caps"/>
            <w:rFonts w:ascii="Times New Roman" w:hAnsi="Times New Roman" w:cs="Times New Roman"/>
            <w:b/>
            <w:bCs/>
          </w:rPr>
          <w:t>PRINCIPLE</w:t>
        </w:r>
        <w:r w:rsidRPr="00101C02">
          <w:rPr>
            <w:rStyle w:val="Strong"/>
            <w:rFonts w:ascii="Times New Roman" w:hAnsi="Times New Roman" w:cs="Times New Roman"/>
          </w:rPr>
          <w:t xml:space="preserve"> OF </w:t>
        </w:r>
        <w:r w:rsidRPr="00101C02">
          <w:rPr>
            <w:rStyle w:val="caps"/>
            <w:rFonts w:ascii="Times New Roman" w:hAnsi="Times New Roman" w:cs="Times New Roman"/>
            <w:b/>
            <w:bCs/>
          </w:rPr>
          <w:t>COUNTING</w:t>
        </w:r>
      </w:ins>
      <w:r w:rsidRPr="00101C02">
        <w:rPr>
          <w:rStyle w:val="caps"/>
          <w:rFonts w:ascii="Times New Roman" w:hAnsi="Times New Roman" w:cs="Times New Roman"/>
          <w:b/>
          <w:bCs/>
        </w:rPr>
        <w:tab/>
      </w:r>
      <w:r w:rsidRPr="00101C02">
        <w:rPr>
          <w:rStyle w:val="caps"/>
          <w:rFonts w:ascii="Times New Roman" w:hAnsi="Times New Roman" w:cs="Times New Roman"/>
          <w:b/>
          <w:bCs/>
        </w:rPr>
        <w:tab/>
      </w:r>
      <w:r w:rsidRPr="00101C02">
        <w:rPr>
          <w:rStyle w:val="caps"/>
          <w:rFonts w:ascii="Times New Roman" w:hAnsi="Times New Roman" w:cs="Times New Roman"/>
          <w:b/>
          <w:bCs/>
        </w:rPr>
        <w:tab/>
      </w:r>
      <w:r w:rsidRPr="00101C02">
        <w:rPr>
          <w:rStyle w:val="caps"/>
          <w:rFonts w:ascii="Times New Roman" w:hAnsi="Times New Roman" w:cs="Times New Roman"/>
          <w:b/>
          <w:bCs/>
        </w:rPr>
        <w:tab/>
      </w:r>
      <w:r w:rsidRPr="00101C02">
        <w:rPr>
          <w:rStyle w:val="caps"/>
          <w:rFonts w:ascii="Times New Roman" w:hAnsi="Times New Roman" w:cs="Times New Roman"/>
          <w:b/>
          <w:bCs/>
        </w:rPr>
        <w:tab/>
      </w:r>
      <w:r w:rsidRPr="00101C02">
        <w:rPr>
          <w:rStyle w:val="caps"/>
          <w:rFonts w:ascii="Times New Roman" w:hAnsi="Times New Roman" w:cs="Times New Roman"/>
          <w:b/>
          <w:bCs/>
        </w:rPr>
        <w:tab/>
      </w:r>
      <w:r w:rsidRPr="00101C02">
        <w:rPr>
          <w:rStyle w:val="caps"/>
          <w:rFonts w:ascii="Times New Roman" w:hAnsi="Times New Roman" w:cs="Times New Roman"/>
          <w:b/>
          <w:bCs/>
        </w:rPr>
        <w:tab/>
      </w:r>
      <w:r w:rsidRPr="00101C02">
        <w:rPr>
          <w:rStyle w:val="caps"/>
          <w:rFonts w:ascii="Times New Roman" w:hAnsi="Times New Roman" w:cs="Times New Roman"/>
          <w:b/>
          <w:bCs/>
        </w:rPr>
        <w:tab/>
      </w:r>
      <w:r w:rsidRPr="00101C02">
        <w:rPr>
          <w:rStyle w:val="caps"/>
          <w:rFonts w:ascii="Times New Roman" w:hAnsi="Times New Roman" w:cs="Times New Roman"/>
          <w:b/>
          <w:bCs/>
        </w:rPr>
        <w:tab/>
        <w:t xml:space="preserve">                                  </w:t>
      </w:r>
      <w:r w:rsidR="00101C02" w:rsidRPr="00101C02">
        <w:rPr>
          <w:rStyle w:val="caps"/>
          <w:rFonts w:ascii="Times New Roman" w:hAnsi="Times New Roman" w:cs="Times New Roman"/>
          <w:b/>
          <w:bCs/>
        </w:rPr>
        <w:t xml:space="preserve">                      </w:t>
      </w:r>
      <w:r w:rsidRPr="00101C02">
        <w:rPr>
          <w:rStyle w:val="caps"/>
          <w:rFonts w:ascii="Times New Roman" w:hAnsi="Times New Roman" w:cs="Times New Roman"/>
          <w:b/>
          <w:bCs/>
        </w:rPr>
        <w:t xml:space="preserve"> </w:t>
      </w:r>
    </w:p>
    <w:p w14:paraId="2AB7BBB3" w14:textId="77777777" w:rsidR="008811DB" w:rsidRPr="00D35773" w:rsidRDefault="002C39E3" w:rsidP="008811DB">
      <w:pPr>
        <w:jc w:val="both"/>
        <w:rPr>
          <w:rFonts w:ascii="Times New Roman" w:hAnsi="Times New Roman" w:cs="Times New Roman"/>
          <w:b/>
          <w:bCs/>
        </w:rPr>
      </w:pPr>
      <w:r w:rsidRPr="00101C02">
        <w:rPr>
          <w:rFonts w:ascii="Times New Roman" w:hAnsi="Times New Roman" w:cs="Times New Roman"/>
        </w:rPr>
        <w:t>If an operation can be performed in 'm' different ways and another operation in 'n' different ways then these two operations can be performed one after the other in '</w:t>
      </w:r>
      <w:proofErr w:type="spellStart"/>
      <w:r w:rsidRPr="00101C02">
        <w:rPr>
          <w:rFonts w:ascii="Times New Roman" w:hAnsi="Times New Roman" w:cs="Times New Roman"/>
        </w:rPr>
        <w:t>mn</w:t>
      </w:r>
      <w:proofErr w:type="spellEnd"/>
      <w:r w:rsidRPr="00101C02">
        <w:rPr>
          <w:rFonts w:ascii="Times New Roman" w:hAnsi="Times New Roman" w:cs="Times New Roman"/>
        </w:rPr>
        <w:t xml:space="preserve">' ways If an operation can be performed in 'm' different ways and another operation in 'n' different ways </w:t>
      </w:r>
      <w:proofErr w:type="spellStart"/>
      <w:r w:rsidRPr="00101C02">
        <w:rPr>
          <w:rFonts w:ascii="Times New Roman" w:hAnsi="Times New Roman" w:cs="Times New Roman"/>
        </w:rPr>
        <w:t>then</w:t>
      </w:r>
      <w:proofErr w:type="spellEnd"/>
      <w:r w:rsidRPr="00101C02">
        <w:rPr>
          <w:rFonts w:ascii="Times New Roman" w:hAnsi="Times New Roman" w:cs="Times New Roman"/>
        </w:rPr>
        <w:t xml:space="preserve"> either of these two operations can be performed in '</w:t>
      </w:r>
      <w:proofErr w:type="spellStart"/>
      <w:r w:rsidRPr="00101C02">
        <w:rPr>
          <w:rFonts w:ascii="Times New Roman" w:hAnsi="Times New Roman" w:cs="Times New Roman"/>
        </w:rPr>
        <w:t>m+n</w:t>
      </w:r>
      <w:proofErr w:type="spellEnd"/>
      <w:r w:rsidRPr="00101C02">
        <w:rPr>
          <w:rFonts w:ascii="Times New Roman" w:hAnsi="Times New Roman" w:cs="Times New Roman"/>
        </w:rPr>
        <w:t xml:space="preserve">' ways.(provided only one has to be done) </w:t>
      </w:r>
      <w:r w:rsidR="00101C02" w:rsidRPr="00101C02">
        <w:rPr>
          <w:rFonts w:ascii="Times New Roman" w:hAnsi="Times New Roman" w:cs="Times New Roman"/>
        </w:rPr>
        <w:tab/>
      </w:r>
      <w:r w:rsidR="00101C02" w:rsidRPr="00101C02">
        <w:rPr>
          <w:rFonts w:ascii="Times New Roman" w:hAnsi="Times New Roman" w:cs="Times New Roman"/>
        </w:rPr>
        <w:tab/>
      </w:r>
      <w:r w:rsidR="00101C02" w:rsidRPr="00101C02">
        <w:rPr>
          <w:rFonts w:ascii="Times New Roman" w:hAnsi="Times New Roman" w:cs="Times New Roman"/>
        </w:rPr>
        <w:tab/>
      </w:r>
      <w:r w:rsidR="00101C02" w:rsidRPr="00101C02">
        <w:rPr>
          <w:rFonts w:ascii="Times New Roman" w:hAnsi="Times New Roman" w:cs="Times New Roman"/>
        </w:rPr>
        <w:tab/>
      </w:r>
      <w:r w:rsidR="00101C02" w:rsidRPr="00101C02">
        <w:rPr>
          <w:rFonts w:ascii="Times New Roman" w:hAnsi="Times New Roman" w:cs="Times New Roman"/>
        </w:rPr>
        <w:tab/>
      </w:r>
      <w:r w:rsidR="00101C02" w:rsidRPr="00101C02">
        <w:rPr>
          <w:rFonts w:ascii="Times New Roman" w:hAnsi="Times New Roman" w:cs="Times New Roman"/>
        </w:rPr>
        <w:tab/>
      </w:r>
      <w:r w:rsidR="00101C02" w:rsidRPr="00101C02">
        <w:rPr>
          <w:rFonts w:ascii="Times New Roman" w:hAnsi="Times New Roman" w:cs="Times New Roman"/>
        </w:rPr>
        <w:tab/>
      </w:r>
      <w:r w:rsidR="00101C02" w:rsidRPr="00101C02">
        <w:rPr>
          <w:rFonts w:ascii="Times New Roman" w:hAnsi="Times New Roman" w:cs="Times New Roman"/>
        </w:rPr>
        <w:tab/>
      </w:r>
      <w:r w:rsidR="00101C02" w:rsidRPr="00101C02">
        <w:rPr>
          <w:rFonts w:ascii="Times New Roman" w:hAnsi="Times New Roman" w:cs="Times New Roman"/>
        </w:rPr>
        <w:tab/>
        <w:t xml:space="preserve">                        </w:t>
      </w:r>
      <w:r w:rsidR="00101C02">
        <w:rPr>
          <w:rFonts w:ascii="Times New Roman" w:hAnsi="Times New Roman" w:cs="Times New Roman"/>
        </w:rPr>
        <w:tab/>
      </w:r>
      <w:r w:rsidR="00101C02">
        <w:rPr>
          <w:rFonts w:ascii="Times New Roman" w:hAnsi="Times New Roman" w:cs="Times New Roman"/>
        </w:rPr>
        <w:tab/>
      </w:r>
      <w:r w:rsidR="00101C02">
        <w:rPr>
          <w:rFonts w:ascii="Times New Roman" w:hAnsi="Times New Roman" w:cs="Times New Roman"/>
        </w:rPr>
        <w:tab/>
      </w:r>
      <w:r w:rsidR="00101C02">
        <w:rPr>
          <w:rFonts w:ascii="Times New Roman" w:hAnsi="Times New Roman" w:cs="Times New Roman"/>
        </w:rPr>
        <w:tab/>
      </w:r>
      <w:r w:rsidR="00101C02">
        <w:rPr>
          <w:rFonts w:ascii="Times New Roman" w:hAnsi="Times New Roman" w:cs="Times New Roman"/>
        </w:rPr>
        <w:tab/>
      </w:r>
      <w:r w:rsidR="00101C02" w:rsidRPr="00101C02">
        <w:rPr>
          <w:rFonts w:ascii="Times New Roman" w:hAnsi="Times New Roman" w:cs="Times New Roman"/>
        </w:rPr>
        <w:t xml:space="preserve"> </w:t>
      </w:r>
      <w:r w:rsidR="008811DB" w:rsidRPr="00101C02">
        <w:rPr>
          <w:rFonts w:ascii="Times New Roman" w:hAnsi="Times New Roman" w:cs="Times New Roman"/>
          <w:b/>
        </w:rPr>
        <w:t>FACTORIAL 'n'</w:t>
      </w:r>
      <w:r w:rsidR="008811DB" w:rsidRPr="00101C02">
        <w:rPr>
          <w:rFonts w:ascii="Times New Roman" w:hAnsi="Times New Roman" w:cs="Times New Roman"/>
        </w:rPr>
        <w:t xml:space="preserve"> The continuous product of the first 'n' natural numbers is called factorial n and is denoted by n!</w:t>
      </w:r>
    </w:p>
    <w:p w14:paraId="65A887C9" w14:textId="77777777" w:rsidR="002C39E3" w:rsidRPr="00101C02" w:rsidRDefault="002C39E3" w:rsidP="002C39E3">
      <w:pPr>
        <w:pStyle w:val="NormalWeb"/>
        <w:rPr>
          <w:sz w:val="22"/>
          <w:szCs w:val="22"/>
        </w:rPr>
      </w:pPr>
      <w:ins w:id="1" w:author="Unknown">
        <w:r w:rsidRPr="00101C02">
          <w:rPr>
            <w:rStyle w:val="caps"/>
            <w:b/>
            <w:bCs/>
            <w:sz w:val="22"/>
            <w:szCs w:val="22"/>
          </w:rPr>
          <w:t>PERMUTATION</w:t>
        </w:r>
      </w:ins>
      <w:r w:rsidRPr="00101C02">
        <w:rPr>
          <w:sz w:val="22"/>
          <w:szCs w:val="22"/>
        </w:rPr>
        <w:t xml:space="preserve"> </w:t>
      </w:r>
    </w:p>
    <w:p w14:paraId="0D6E1EFC" w14:textId="749128D1" w:rsidR="002C39E3" w:rsidRPr="00101C02" w:rsidRDefault="002C39E3" w:rsidP="002C39E3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An arrangement that can be formed by taking some or </w:t>
      </w:r>
      <w:r w:rsidR="00D10BDA" w:rsidRPr="00101C02">
        <w:rPr>
          <w:sz w:val="22"/>
          <w:szCs w:val="22"/>
        </w:rPr>
        <w:t>all</w:t>
      </w:r>
      <w:r w:rsidRPr="00101C02">
        <w:rPr>
          <w:sz w:val="22"/>
          <w:szCs w:val="22"/>
        </w:rPr>
        <w:t xml:space="preserve"> a finite set of things (or objects) is called a </w:t>
      </w:r>
      <w:r w:rsidRPr="00101C02">
        <w:rPr>
          <w:rStyle w:val="Strong"/>
          <w:sz w:val="22"/>
          <w:szCs w:val="22"/>
        </w:rPr>
        <w:t>Permutation</w:t>
      </w:r>
      <w:r w:rsidRPr="00101C02">
        <w:rPr>
          <w:sz w:val="22"/>
          <w:szCs w:val="22"/>
        </w:rPr>
        <w:t xml:space="preserve">. Order of the things is very important in case of permutation. A permutation is said to be a </w:t>
      </w:r>
      <w:r w:rsidRPr="00101C02">
        <w:rPr>
          <w:rStyle w:val="Strong"/>
          <w:sz w:val="22"/>
          <w:szCs w:val="22"/>
        </w:rPr>
        <w:t>Linear Permutation</w:t>
      </w:r>
      <w:r w:rsidRPr="00101C02">
        <w:rPr>
          <w:sz w:val="22"/>
          <w:szCs w:val="22"/>
        </w:rPr>
        <w:t xml:space="preserve"> if the objects are arranged in a line. A linear permutation is simply called as a permutation. A permutation is said to be a </w:t>
      </w:r>
      <w:r w:rsidRPr="00101C02">
        <w:rPr>
          <w:rStyle w:val="Strong"/>
          <w:sz w:val="22"/>
          <w:szCs w:val="22"/>
        </w:rPr>
        <w:t>Circular Permutation</w:t>
      </w:r>
      <w:r w:rsidRPr="00101C02">
        <w:rPr>
          <w:sz w:val="22"/>
          <w:szCs w:val="22"/>
        </w:rPr>
        <w:t xml:space="preserve"> if the objects are arranged in the form of a circle. The number of (linear) permutations that can be formed by taking r things at a time from a set of n distinct things </w:t>
      </w:r>
      <w:r w:rsidRPr="00101C02">
        <w:rPr>
          <w:noProof/>
          <w:sz w:val="22"/>
          <w:szCs w:val="22"/>
        </w:rPr>
        <w:drawing>
          <wp:inline distT="0" distB="0" distL="0" distR="0" wp14:anchorId="2091494D" wp14:editId="00B5E4FF">
            <wp:extent cx="390525" cy="171450"/>
            <wp:effectExtent l="19050" t="0" r="9525" b="0"/>
            <wp:docPr id="359" name="Picture 359" descr="(r\underline&lt;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(r\underline&lt;n)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>is denoted by</w:t>
      </w:r>
      <w:r w:rsidRPr="00101C02">
        <w:rPr>
          <w:noProof/>
          <w:sz w:val="22"/>
          <w:szCs w:val="22"/>
        </w:rPr>
        <w:drawing>
          <wp:inline distT="0" distB="0" distL="0" distR="0" wp14:anchorId="5D1EABD4" wp14:editId="7CB2CFC3">
            <wp:extent cx="1162050" cy="171450"/>
            <wp:effectExtent l="19050" t="0" r="0" b="0"/>
            <wp:docPr id="360" name="Picture 360" descr="^n P_r \quad or \quad P(n,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^n P_r \quad or \quad P(n,r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>.</w:t>
      </w:r>
      <w:r w:rsidRPr="00101C02">
        <w:rPr>
          <w:sz w:val="22"/>
          <w:szCs w:val="22"/>
        </w:rPr>
        <w:tab/>
      </w:r>
      <w:r w:rsidRPr="00101C02">
        <w:rPr>
          <w:sz w:val="22"/>
          <w:szCs w:val="22"/>
        </w:rPr>
        <w:tab/>
        <w:t xml:space="preserve">                                     </w:t>
      </w:r>
      <w:r w:rsidRPr="00101C02">
        <w:rPr>
          <w:noProof/>
          <w:sz w:val="22"/>
          <w:szCs w:val="22"/>
        </w:rPr>
        <w:drawing>
          <wp:inline distT="0" distB="0" distL="0" distR="0" wp14:anchorId="72D958C8" wp14:editId="172FF50F">
            <wp:extent cx="3552825" cy="219075"/>
            <wp:effectExtent l="19050" t="0" r="9525" b="0"/>
            <wp:docPr id="361" name="Picture 361" descr="^n P_r = n(n-1)(n-2)(n-3)......(n-r+1) = \frac{n!}{(n-r)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^n P_r = n(n-1)(n-2)(n-3)......(n-r+1) = \frac{n!}{(n-r)!}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771C7" w14:textId="77777777" w:rsidR="008811DB" w:rsidRPr="00101C02" w:rsidRDefault="008811DB" w:rsidP="002C39E3">
      <w:pPr>
        <w:pStyle w:val="NormalWeb"/>
        <w:rPr>
          <w:b/>
          <w:sz w:val="22"/>
          <w:szCs w:val="22"/>
        </w:rPr>
      </w:pPr>
      <w:ins w:id="2" w:author="Unknown">
        <w:r w:rsidRPr="00101C02">
          <w:rPr>
            <w:rStyle w:val="caps"/>
            <w:b/>
            <w:bCs/>
            <w:sz w:val="22"/>
            <w:szCs w:val="22"/>
          </w:rPr>
          <w:t>NUMBER</w:t>
        </w:r>
        <w:r w:rsidRPr="00101C02">
          <w:rPr>
            <w:rStyle w:val="Strong"/>
            <w:b w:val="0"/>
            <w:sz w:val="22"/>
            <w:szCs w:val="22"/>
          </w:rPr>
          <w:t xml:space="preserve"> OF </w:t>
        </w:r>
        <w:r w:rsidRPr="00101C02">
          <w:rPr>
            <w:rStyle w:val="caps"/>
            <w:b/>
            <w:bCs/>
            <w:sz w:val="22"/>
            <w:szCs w:val="22"/>
          </w:rPr>
          <w:t>PERMUTATIONS</w:t>
        </w:r>
        <w:r w:rsidRPr="00101C02">
          <w:rPr>
            <w:rStyle w:val="Strong"/>
            <w:b w:val="0"/>
            <w:sz w:val="22"/>
            <w:szCs w:val="22"/>
          </w:rPr>
          <w:t xml:space="preserve"> </w:t>
        </w:r>
        <w:r w:rsidRPr="00101C02">
          <w:rPr>
            <w:rStyle w:val="caps"/>
            <w:b/>
            <w:bCs/>
            <w:sz w:val="22"/>
            <w:szCs w:val="22"/>
          </w:rPr>
          <w:t>UNDER</w:t>
        </w:r>
        <w:r w:rsidRPr="00101C02">
          <w:rPr>
            <w:rStyle w:val="Strong"/>
            <w:b w:val="0"/>
            <w:sz w:val="22"/>
            <w:szCs w:val="22"/>
          </w:rPr>
          <w:t xml:space="preserve"> </w:t>
        </w:r>
        <w:r w:rsidRPr="00101C02">
          <w:rPr>
            <w:rStyle w:val="caps"/>
            <w:b/>
            <w:bCs/>
            <w:sz w:val="22"/>
            <w:szCs w:val="22"/>
          </w:rPr>
          <w:t>CERTAIN</w:t>
        </w:r>
        <w:r w:rsidRPr="00101C02">
          <w:rPr>
            <w:rStyle w:val="Strong"/>
            <w:b w:val="0"/>
            <w:sz w:val="22"/>
            <w:szCs w:val="22"/>
          </w:rPr>
          <w:t xml:space="preserve"> </w:t>
        </w:r>
        <w:r w:rsidRPr="00101C02">
          <w:rPr>
            <w:rStyle w:val="caps"/>
            <w:b/>
            <w:bCs/>
            <w:sz w:val="22"/>
            <w:szCs w:val="22"/>
          </w:rPr>
          <w:t>CONDITIONS</w:t>
        </w:r>
      </w:ins>
      <w:r w:rsidRPr="00101C02">
        <w:rPr>
          <w:b/>
          <w:sz w:val="22"/>
          <w:szCs w:val="22"/>
        </w:rPr>
        <w:t xml:space="preserve"> </w:t>
      </w:r>
    </w:p>
    <w:p w14:paraId="36C4BD07" w14:textId="77777777" w:rsidR="00101C02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1. Number of permutations of n different things, taken r at a time, when a particular thing is to be always included in each arrangement, is</w:t>
      </w:r>
      <w:r w:rsidRPr="00101C02">
        <w:rPr>
          <w:noProof/>
          <w:sz w:val="22"/>
          <w:szCs w:val="22"/>
        </w:rPr>
        <w:drawing>
          <wp:inline distT="0" distB="0" distL="0" distR="0" wp14:anchorId="25D8F26E" wp14:editId="0ED91F5C">
            <wp:extent cx="704850" cy="171450"/>
            <wp:effectExtent l="19050" t="0" r="0" b="0"/>
            <wp:docPr id="14" name="Picture 14" descr=" r (^{n-1} P_{r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r (^{n-1} P_{r-1}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  <w:r w:rsidR="00101C02" w:rsidRPr="00101C02">
        <w:rPr>
          <w:sz w:val="22"/>
          <w:szCs w:val="22"/>
        </w:rPr>
        <w:tab/>
      </w:r>
    </w:p>
    <w:p w14:paraId="3494984D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2. Number of permutations of n different things, taken r at a time, when a particular thing is never taken in each arrangement is</w:t>
      </w:r>
      <w:r w:rsidRPr="00101C02">
        <w:rPr>
          <w:noProof/>
          <w:sz w:val="22"/>
          <w:szCs w:val="22"/>
        </w:rPr>
        <w:drawing>
          <wp:inline distT="0" distB="0" distL="0" distR="0" wp14:anchorId="3A94C525" wp14:editId="785BE32C">
            <wp:extent cx="371475" cy="161925"/>
            <wp:effectExtent l="19050" t="0" r="9525" b="0"/>
            <wp:docPr id="15" name="Picture 15" descr=" ^{n-1} P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^{n-1} P_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43A384E2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3. Number of permutations of n different things, taken all at a time, when m specified things always come together is</w:t>
      </w:r>
      <w:r w:rsidRPr="00101C02">
        <w:rPr>
          <w:noProof/>
          <w:sz w:val="22"/>
          <w:szCs w:val="22"/>
        </w:rPr>
        <w:drawing>
          <wp:inline distT="0" distB="0" distL="0" distR="0" wp14:anchorId="7826FACE" wp14:editId="0A70995D">
            <wp:extent cx="1028700" cy="171450"/>
            <wp:effectExtent l="19050" t="0" r="0" b="0"/>
            <wp:docPr id="16" name="Picture 16" descr=" m!(n-m+1)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m!(n-m+1)!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732DB3CE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4. Number of permutations of n different things, taken all at a time, when m specified never come together </w:t>
      </w:r>
      <w:r w:rsidR="00101C02" w:rsidRPr="00101C02">
        <w:rPr>
          <w:sz w:val="22"/>
          <w:szCs w:val="22"/>
        </w:rPr>
        <w:t>is</w:t>
      </w:r>
      <w:r w:rsidRPr="00101C02">
        <w:rPr>
          <w:noProof/>
          <w:sz w:val="22"/>
          <w:szCs w:val="22"/>
        </w:rPr>
        <w:drawing>
          <wp:inline distT="0" distB="0" distL="0" distR="0" wp14:anchorId="1CB84740" wp14:editId="64921A25">
            <wp:extent cx="1438275" cy="180975"/>
            <wp:effectExtent l="19050" t="0" r="9525" b="0"/>
            <wp:docPr id="17" name="Picture 17" descr=" n! - [m!(n-m+1)!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n! - [m!(n-m+1)!]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3B57E0A5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5. The number of permutations of n dissimilar things taken r at a time when </w:t>
      </w:r>
      <w:r w:rsidR="00101C02" w:rsidRPr="00101C02">
        <w:rPr>
          <w:sz w:val="22"/>
          <w:szCs w:val="22"/>
        </w:rPr>
        <w:t>k (</w:t>
      </w:r>
      <w:r w:rsidRPr="00101C02">
        <w:rPr>
          <w:sz w:val="22"/>
          <w:szCs w:val="22"/>
        </w:rPr>
        <w:t xml:space="preserve">&lt; r) </w:t>
      </w:r>
      <w:proofErr w:type="gramStart"/>
      <w:r w:rsidRPr="00101C02">
        <w:rPr>
          <w:sz w:val="22"/>
          <w:szCs w:val="22"/>
        </w:rPr>
        <w:t>particular things</w:t>
      </w:r>
      <w:proofErr w:type="gramEnd"/>
      <w:r w:rsidRPr="00101C02">
        <w:rPr>
          <w:sz w:val="22"/>
          <w:szCs w:val="22"/>
        </w:rPr>
        <w:t xml:space="preserve"> always occur </w:t>
      </w:r>
      <w:r w:rsidR="00101C02" w:rsidRPr="00101C02">
        <w:rPr>
          <w:sz w:val="22"/>
          <w:szCs w:val="22"/>
        </w:rPr>
        <w:t>is</w:t>
      </w:r>
      <w:r w:rsidRPr="00101C02">
        <w:rPr>
          <w:noProof/>
          <w:sz w:val="22"/>
          <w:szCs w:val="22"/>
        </w:rPr>
        <w:drawing>
          <wp:inline distT="0" distB="0" distL="0" distR="0" wp14:anchorId="5401EA9C" wp14:editId="68925576">
            <wp:extent cx="952500" cy="180975"/>
            <wp:effectExtent l="19050" t="0" r="0" b="0"/>
            <wp:docPr id="18" name="Picture 18" descr=" [^{n-k}P_{r-k}] .[ ^rP_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[^{n-k}P_{r-k}] .[ ^rP_k]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3551E8B1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6. The number of permutations of n dissimilar things taken r at a time when k particular things never occur </w:t>
      </w:r>
      <w:r w:rsidR="00101C02" w:rsidRPr="00101C02">
        <w:rPr>
          <w:sz w:val="22"/>
          <w:szCs w:val="22"/>
        </w:rPr>
        <w:t>is</w:t>
      </w:r>
      <w:r w:rsidRPr="00101C02">
        <w:rPr>
          <w:noProof/>
          <w:sz w:val="22"/>
          <w:szCs w:val="22"/>
        </w:rPr>
        <w:drawing>
          <wp:inline distT="0" distB="0" distL="0" distR="0" wp14:anchorId="50E57432" wp14:editId="0DA78453">
            <wp:extent cx="381000" cy="161925"/>
            <wp:effectExtent l="19050" t="0" r="0" b="0"/>
            <wp:docPr id="19" name="Picture 19" descr=" ^{n-k}P_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^{n-k}P_{r}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2258A478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7. The number of permutations of n dissimilar things taken r at a time when repetition of things is allowed any number of times is </w:t>
      </w:r>
      <w:r w:rsidRPr="00101C02">
        <w:rPr>
          <w:noProof/>
          <w:sz w:val="22"/>
          <w:szCs w:val="22"/>
        </w:rPr>
        <w:drawing>
          <wp:inline distT="0" distB="0" distL="0" distR="0" wp14:anchorId="6E8C15AD" wp14:editId="0F289087">
            <wp:extent cx="152400" cy="104775"/>
            <wp:effectExtent l="19050" t="0" r="0" b="0"/>
            <wp:docPr id="20" name="Picture 20" descr="n^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^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A6516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8. The number of permutations of n different things, taken not more than r at a time, when each thing may occur any number of times is</w:t>
      </w:r>
      <w:r w:rsidRPr="00101C02">
        <w:rPr>
          <w:noProof/>
          <w:sz w:val="22"/>
          <w:szCs w:val="22"/>
        </w:rPr>
        <w:drawing>
          <wp:inline distT="0" distB="0" distL="0" distR="0" wp14:anchorId="223D3621" wp14:editId="2152547A">
            <wp:extent cx="2400300" cy="228600"/>
            <wp:effectExtent l="19050" t="0" r="0" b="0"/>
            <wp:docPr id="21" name="Picture 21" descr="n + n ^2 + n ^3 + ..........+ n ^r = \frac{n(n ^r -1)}{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 + n ^2 + n ^3 + ..........+ n ^r = \frac{n(n ^r -1)}{n-1}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4CF4E07F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9. The number of permutations of n different things taken not more than r at a time</w:t>
      </w:r>
      <w:r w:rsidRPr="00101C02">
        <w:rPr>
          <w:noProof/>
          <w:sz w:val="22"/>
          <w:szCs w:val="22"/>
        </w:rPr>
        <w:drawing>
          <wp:inline distT="0" distB="0" distL="0" distR="0" wp14:anchorId="6E7F808B" wp14:editId="2C73457D">
            <wp:extent cx="1914525" cy="142875"/>
            <wp:effectExtent l="19050" t="0" r="9525" b="0"/>
            <wp:docPr id="22" name="Picture 22" descr=" ^nP_1 + ^nP_2 + ^nP_3 +.....+ ^nP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^nP_1 + ^nP_2 + ^nP_3 +.....+ ^nP_r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69554A5E" w14:textId="46A21527" w:rsidR="00101C02" w:rsidRDefault="008811DB" w:rsidP="008811DB">
      <w:pPr>
        <w:pStyle w:val="NormalWeb"/>
        <w:rPr>
          <w:sz w:val="22"/>
          <w:szCs w:val="22"/>
        </w:rPr>
      </w:pPr>
      <w:ins w:id="3" w:author="Unknown">
        <w:r w:rsidRPr="00101C02">
          <w:rPr>
            <w:sz w:val="22"/>
            <w:szCs w:val="22"/>
          </w:rPr>
          <w:t xml:space="preserve">PERMUTATIONS OF </w:t>
        </w:r>
        <w:r w:rsidRPr="00101C02">
          <w:rPr>
            <w:rStyle w:val="caps"/>
            <w:sz w:val="22"/>
            <w:szCs w:val="22"/>
          </w:rPr>
          <w:t>SIMILAR</w:t>
        </w:r>
        <w:r w:rsidRPr="00101C02">
          <w:rPr>
            <w:sz w:val="22"/>
            <w:szCs w:val="22"/>
          </w:rPr>
          <w:t xml:space="preserve"> </w:t>
        </w:r>
        <w:r w:rsidRPr="00101C02">
          <w:rPr>
            <w:rStyle w:val="caps"/>
            <w:sz w:val="22"/>
            <w:szCs w:val="22"/>
          </w:rPr>
          <w:t>THINGS</w:t>
        </w:r>
      </w:ins>
      <w:r w:rsidRPr="00101C02">
        <w:rPr>
          <w:rStyle w:val="caps"/>
          <w:sz w:val="22"/>
          <w:szCs w:val="22"/>
        </w:rPr>
        <w:tab/>
      </w:r>
      <w:r w:rsidRPr="00101C02">
        <w:rPr>
          <w:rStyle w:val="caps"/>
          <w:sz w:val="22"/>
          <w:szCs w:val="22"/>
        </w:rPr>
        <w:tab/>
      </w:r>
      <w:r w:rsidRPr="00101C02">
        <w:rPr>
          <w:rStyle w:val="caps"/>
          <w:sz w:val="22"/>
          <w:szCs w:val="22"/>
        </w:rPr>
        <w:tab/>
      </w:r>
      <w:r w:rsidRPr="00101C02">
        <w:rPr>
          <w:rStyle w:val="caps"/>
          <w:sz w:val="22"/>
          <w:szCs w:val="22"/>
        </w:rPr>
        <w:tab/>
      </w:r>
      <w:r w:rsidRPr="00101C02">
        <w:rPr>
          <w:rStyle w:val="caps"/>
          <w:sz w:val="22"/>
          <w:szCs w:val="22"/>
        </w:rPr>
        <w:tab/>
      </w:r>
      <w:r w:rsidRPr="00101C02">
        <w:rPr>
          <w:rStyle w:val="caps"/>
          <w:sz w:val="22"/>
          <w:szCs w:val="22"/>
        </w:rPr>
        <w:tab/>
      </w:r>
      <w:r w:rsidRPr="00101C02">
        <w:rPr>
          <w:rStyle w:val="caps"/>
          <w:sz w:val="22"/>
          <w:szCs w:val="22"/>
        </w:rPr>
        <w:tab/>
      </w:r>
      <w:r w:rsidRPr="00101C02">
        <w:rPr>
          <w:rStyle w:val="caps"/>
          <w:sz w:val="22"/>
          <w:szCs w:val="22"/>
        </w:rPr>
        <w:tab/>
      </w:r>
      <w:r w:rsidRPr="00101C02">
        <w:rPr>
          <w:rStyle w:val="caps"/>
          <w:sz w:val="22"/>
          <w:szCs w:val="22"/>
        </w:rPr>
        <w:tab/>
        <w:t xml:space="preserve">                         </w:t>
      </w:r>
      <w:r w:rsidRPr="00101C02">
        <w:rPr>
          <w:sz w:val="22"/>
          <w:szCs w:val="22"/>
        </w:rPr>
        <w:t xml:space="preserve">The number of permutations of n things taken all tat a time when p of them are all alike and the rest are all different is </w:t>
      </w:r>
      <w:r w:rsidRPr="00101C02">
        <w:rPr>
          <w:noProof/>
          <w:sz w:val="22"/>
          <w:szCs w:val="22"/>
        </w:rPr>
        <w:drawing>
          <wp:inline distT="0" distB="0" distL="0" distR="0" wp14:anchorId="5D3DA2F3" wp14:editId="20A13C9D">
            <wp:extent cx="104775" cy="209550"/>
            <wp:effectExtent l="19050" t="0" r="9525" b="0"/>
            <wp:docPr id="32" name="Picture 32" descr="\frac{n!}{p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frac{n!}{p!}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>.If p things are alike of one type, q things are alike of other type, r things are alike of another type, then the number of permutations with p</w:t>
      </w:r>
      <w:r w:rsidR="002659C7">
        <w:rPr>
          <w:sz w:val="22"/>
          <w:szCs w:val="22"/>
        </w:rPr>
        <w:t xml:space="preserve"> </w:t>
      </w:r>
      <w:r w:rsidRPr="00101C02">
        <w:rPr>
          <w:sz w:val="22"/>
          <w:szCs w:val="22"/>
        </w:rPr>
        <w:t>+</w:t>
      </w:r>
      <w:r w:rsidR="002659C7">
        <w:rPr>
          <w:sz w:val="22"/>
          <w:szCs w:val="22"/>
        </w:rPr>
        <w:t xml:space="preserve"> </w:t>
      </w:r>
      <w:r w:rsidRPr="00101C02">
        <w:rPr>
          <w:sz w:val="22"/>
          <w:szCs w:val="22"/>
        </w:rPr>
        <w:t>q</w:t>
      </w:r>
      <w:r w:rsidR="002659C7">
        <w:rPr>
          <w:sz w:val="22"/>
          <w:szCs w:val="22"/>
        </w:rPr>
        <w:t xml:space="preserve"> </w:t>
      </w:r>
      <w:r w:rsidRPr="00101C02">
        <w:rPr>
          <w:sz w:val="22"/>
          <w:szCs w:val="22"/>
        </w:rPr>
        <w:t>+</w:t>
      </w:r>
      <w:r w:rsidR="002659C7">
        <w:rPr>
          <w:sz w:val="22"/>
          <w:szCs w:val="22"/>
        </w:rPr>
        <w:t xml:space="preserve"> </w:t>
      </w:r>
      <w:r w:rsidRPr="00101C02">
        <w:rPr>
          <w:sz w:val="22"/>
          <w:szCs w:val="22"/>
        </w:rPr>
        <w:t>r things is</w:t>
      </w:r>
      <w:r w:rsidRPr="00101C02">
        <w:rPr>
          <w:noProof/>
          <w:sz w:val="22"/>
          <w:szCs w:val="22"/>
        </w:rPr>
        <w:drawing>
          <wp:inline distT="0" distB="0" distL="0" distR="0" wp14:anchorId="649F21EF" wp14:editId="47E5B1EE">
            <wp:extent cx="457200" cy="238125"/>
            <wp:effectExtent l="19050" t="0" r="0" b="0"/>
            <wp:docPr id="33" name="Picture 33" descr="\frac{(p+q+r)!}{p!.q!.r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frac{(p+q+r)!}{p!.q!.r!}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>.</w:t>
      </w:r>
    </w:p>
    <w:p w14:paraId="0812D703" w14:textId="77777777" w:rsidR="008811DB" w:rsidRPr="00101C02" w:rsidRDefault="008811DB" w:rsidP="008811DB">
      <w:pPr>
        <w:pStyle w:val="NormalWeb"/>
        <w:rPr>
          <w:sz w:val="22"/>
          <w:szCs w:val="22"/>
        </w:rPr>
      </w:pPr>
      <w:ins w:id="4" w:author="Unknown">
        <w:r w:rsidRPr="00101C02">
          <w:rPr>
            <w:rStyle w:val="caps"/>
            <w:b/>
            <w:bCs/>
            <w:sz w:val="22"/>
            <w:szCs w:val="22"/>
          </w:rPr>
          <w:lastRenderedPageBreak/>
          <w:t>CIRCULAR</w:t>
        </w:r>
        <w:r w:rsidRPr="00101C02">
          <w:rPr>
            <w:rStyle w:val="Strong"/>
            <w:sz w:val="22"/>
            <w:szCs w:val="22"/>
          </w:rPr>
          <w:t xml:space="preserve"> </w:t>
        </w:r>
        <w:r w:rsidRPr="00101C02">
          <w:rPr>
            <w:rStyle w:val="caps"/>
            <w:b/>
            <w:bCs/>
            <w:sz w:val="22"/>
            <w:szCs w:val="22"/>
          </w:rPr>
          <w:t>PERMUTATIONS</w:t>
        </w:r>
      </w:ins>
      <w:r w:rsidRPr="00101C02">
        <w:rPr>
          <w:sz w:val="22"/>
          <w:szCs w:val="22"/>
        </w:rPr>
        <w:t xml:space="preserve"> </w:t>
      </w:r>
    </w:p>
    <w:p w14:paraId="55CF3FEB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1. The number of circular permutations of n dissimilar things taken r at a time is</w:t>
      </w:r>
      <w:r w:rsidRPr="00101C02">
        <w:rPr>
          <w:noProof/>
          <w:sz w:val="22"/>
          <w:szCs w:val="22"/>
        </w:rPr>
        <w:drawing>
          <wp:inline distT="0" distB="0" distL="0" distR="0" wp14:anchorId="51E7C4B6" wp14:editId="43725E5F">
            <wp:extent cx="200025" cy="190500"/>
            <wp:effectExtent l="19050" t="0" r="9525" b="0"/>
            <wp:docPr id="36" name="Picture 36" descr=" \frac{^nP_r}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 \frac{^nP_r}{r}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0AD3EC32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2. The number of circular permutations of n dissimilar things taken all at a time is</w:t>
      </w:r>
      <w:r w:rsidRPr="00101C02">
        <w:rPr>
          <w:noProof/>
          <w:sz w:val="22"/>
          <w:szCs w:val="22"/>
        </w:rPr>
        <w:drawing>
          <wp:inline distT="0" distB="0" distL="0" distR="0" wp14:anchorId="159B3DB4" wp14:editId="7F9AD809">
            <wp:extent cx="514350" cy="171450"/>
            <wp:effectExtent l="19050" t="0" r="0" b="0"/>
            <wp:docPr id="37" name="Picture 37" descr=" (n-1)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 (n-1)!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7F18FB20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3. The number of circular permutations of n things taken r at a time in one direction is</w:t>
      </w:r>
      <w:r w:rsidRPr="00101C02">
        <w:rPr>
          <w:noProof/>
          <w:sz w:val="22"/>
          <w:szCs w:val="22"/>
        </w:rPr>
        <w:drawing>
          <wp:inline distT="0" distB="0" distL="0" distR="0" wp14:anchorId="725ED391" wp14:editId="3AE75D15">
            <wp:extent cx="200025" cy="190500"/>
            <wp:effectExtent l="19050" t="0" r="9525" b="0"/>
            <wp:docPr id="38" name="Picture 38" descr=" \frac{ ^nP_r}{2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 \frac{ ^nP_r}{2r}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7C66E6F8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4. The number of circular permutations of n dissimilar things in </w:t>
      </w:r>
      <w:proofErr w:type="gramStart"/>
      <w:r w:rsidRPr="00101C02">
        <w:rPr>
          <w:sz w:val="22"/>
          <w:szCs w:val="22"/>
        </w:rPr>
        <w:t>clock-wise</w:t>
      </w:r>
      <w:proofErr w:type="gramEnd"/>
      <w:r w:rsidRPr="00101C02">
        <w:rPr>
          <w:sz w:val="22"/>
          <w:szCs w:val="22"/>
        </w:rPr>
        <w:t xml:space="preserve"> direction = Number of permutations in </w:t>
      </w:r>
      <w:proofErr w:type="spellStart"/>
      <w:r w:rsidRPr="00101C02">
        <w:rPr>
          <w:sz w:val="22"/>
          <w:szCs w:val="22"/>
        </w:rPr>
        <w:t>anti clock</w:t>
      </w:r>
      <w:proofErr w:type="spellEnd"/>
      <w:r w:rsidRPr="00101C02">
        <w:rPr>
          <w:sz w:val="22"/>
          <w:szCs w:val="22"/>
        </w:rPr>
        <w:t>-wise direction =</w:t>
      </w:r>
      <w:r w:rsidRPr="00101C02">
        <w:rPr>
          <w:noProof/>
          <w:sz w:val="22"/>
          <w:szCs w:val="22"/>
        </w:rPr>
        <w:drawing>
          <wp:inline distT="0" distB="0" distL="0" distR="0" wp14:anchorId="58EACEC3" wp14:editId="430AEA67">
            <wp:extent cx="333375" cy="219075"/>
            <wp:effectExtent l="19050" t="0" r="9525" b="0"/>
            <wp:docPr id="39" name="Picture 39" descr=" \frac{(n-1)!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 \frac{(n-1)!}{2}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12B7AB1D" w14:textId="77777777" w:rsidR="008811DB" w:rsidRPr="00101C02" w:rsidRDefault="008811DB" w:rsidP="008811DB">
      <w:pPr>
        <w:pStyle w:val="NormalWeb"/>
        <w:rPr>
          <w:sz w:val="22"/>
          <w:szCs w:val="22"/>
        </w:rPr>
      </w:pPr>
      <w:ins w:id="5" w:author="Unknown">
        <w:r w:rsidRPr="00101C02">
          <w:rPr>
            <w:rStyle w:val="caps"/>
            <w:b/>
            <w:bCs/>
            <w:sz w:val="22"/>
            <w:szCs w:val="22"/>
          </w:rPr>
          <w:t>COMBINATION</w:t>
        </w:r>
      </w:ins>
      <w:r w:rsidRPr="00101C02">
        <w:rPr>
          <w:sz w:val="22"/>
          <w:szCs w:val="22"/>
        </w:rPr>
        <w:t xml:space="preserve"> </w:t>
      </w:r>
    </w:p>
    <w:p w14:paraId="2B2C241E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A </w:t>
      </w:r>
      <w:ins w:id="6" w:author="Unknown">
        <w:r w:rsidRPr="00101C02">
          <w:rPr>
            <w:sz w:val="22"/>
            <w:szCs w:val="22"/>
          </w:rPr>
          <w:t>selection</w:t>
        </w:r>
      </w:ins>
      <w:r w:rsidRPr="00101C02">
        <w:rPr>
          <w:sz w:val="22"/>
          <w:szCs w:val="22"/>
        </w:rPr>
        <w:t xml:space="preserve"> that can be formed by taking some or </w:t>
      </w:r>
      <w:proofErr w:type="gramStart"/>
      <w:r w:rsidRPr="00101C02">
        <w:rPr>
          <w:sz w:val="22"/>
          <w:szCs w:val="22"/>
        </w:rPr>
        <w:t>all of</w:t>
      </w:r>
      <w:proofErr w:type="gramEnd"/>
      <w:r w:rsidRPr="00101C02">
        <w:rPr>
          <w:sz w:val="22"/>
          <w:szCs w:val="22"/>
        </w:rPr>
        <w:t xml:space="preserve"> a finite set of </w:t>
      </w:r>
      <w:r w:rsidR="002C39E3" w:rsidRPr="00101C02">
        <w:rPr>
          <w:sz w:val="22"/>
          <w:szCs w:val="22"/>
        </w:rPr>
        <w:t>things (or</w:t>
      </w:r>
      <w:r w:rsidRPr="00101C02">
        <w:rPr>
          <w:sz w:val="22"/>
          <w:szCs w:val="22"/>
        </w:rPr>
        <w:t xml:space="preserve"> objects) is called a </w:t>
      </w:r>
      <w:r w:rsidRPr="00101C02">
        <w:rPr>
          <w:rStyle w:val="Strong"/>
          <w:sz w:val="22"/>
          <w:szCs w:val="22"/>
        </w:rPr>
        <w:t>Combination</w:t>
      </w:r>
      <w:r w:rsidRPr="00101C02">
        <w:rPr>
          <w:sz w:val="22"/>
          <w:szCs w:val="22"/>
        </w:rPr>
        <w:t xml:space="preserve"> </w:t>
      </w:r>
    </w:p>
    <w:p w14:paraId="57726FA9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The number of combinations of n dissimilar things taken r at a time is denoted </w:t>
      </w:r>
      <w:r w:rsidR="002C39E3" w:rsidRPr="00101C02">
        <w:rPr>
          <w:sz w:val="22"/>
          <w:szCs w:val="22"/>
        </w:rPr>
        <w:t>by</w:t>
      </w:r>
      <w:r w:rsidRPr="00101C02">
        <w:rPr>
          <w:noProof/>
          <w:sz w:val="22"/>
          <w:szCs w:val="22"/>
        </w:rPr>
        <w:drawing>
          <wp:inline distT="0" distB="0" distL="0" distR="0" wp14:anchorId="14CF49E9" wp14:editId="6F5336F9">
            <wp:extent cx="1838325" cy="200025"/>
            <wp:effectExtent l="19050" t="0" r="9525" b="0"/>
            <wp:docPr id="40" name="Picture 40" descr=" ^n C_r \quad or \quad C(n,r) \quad or \quad \tbinom{n}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 ^n C_r \quad or \quad C(n,r) \quad or \quad \tbinom{n}{r}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  <w:r w:rsidR="00101C02" w:rsidRPr="00101C02">
        <w:rPr>
          <w:sz w:val="22"/>
          <w:szCs w:val="22"/>
        </w:rPr>
        <w:tab/>
        <w:t xml:space="preserve">                                             </w:t>
      </w:r>
      <w:r w:rsidRPr="00101C02">
        <w:rPr>
          <w:sz w:val="22"/>
          <w:szCs w:val="22"/>
        </w:rPr>
        <w:t>1.</w:t>
      </w:r>
      <w:r w:rsidRPr="00101C02">
        <w:rPr>
          <w:noProof/>
          <w:sz w:val="22"/>
          <w:szCs w:val="22"/>
        </w:rPr>
        <w:drawing>
          <wp:inline distT="0" distB="0" distL="0" distR="0" wp14:anchorId="6670EBA9" wp14:editId="150DA051">
            <wp:extent cx="895350" cy="219075"/>
            <wp:effectExtent l="19050" t="0" r="0" b="0"/>
            <wp:docPr id="41" name="Picture 41" descr=" ^n C_r = \frac{n!}{r!(n-r)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 ^n C_r = \frac{n!}{r!(n-r)!}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 </w:t>
      </w:r>
      <w:r w:rsidR="002C39E3" w:rsidRPr="00101C02">
        <w:rPr>
          <w:sz w:val="22"/>
          <w:szCs w:val="22"/>
        </w:rPr>
        <w:tab/>
      </w:r>
      <w:r w:rsidRPr="00101C02">
        <w:rPr>
          <w:sz w:val="22"/>
          <w:szCs w:val="22"/>
        </w:rPr>
        <w:t>2.</w:t>
      </w:r>
      <w:r w:rsidR="00F964AE">
        <w:rPr>
          <w:sz w:val="22"/>
          <w:szCs w:val="22"/>
        </w:rPr>
        <w:t xml:space="preserve"> </w:t>
      </w:r>
      <w:r w:rsidR="00F964AE">
        <w:rPr>
          <w:noProof/>
          <w:sz w:val="22"/>
          <w:szCs w:val="22"/>
        </w:rPr>
        <w:t>nCr = nCn-r</w:t>
      </w:r>
      <w:r w:rsidRPr="00101C02">
        <w:rPr>
          <w:sz w:val="22"/>
          <w:szCs w:val="22"/>
        </w:rPr>
        <w:t xml:space="preserve"> </w:t>
      </w:r>
      <w:r w:rsidR="002C39E3" w:rsidRPr="00101C02">
        <w:rPr>
          <w:sz w:val="22"/>
          <w:szCs w:val="22"/>
        </w:rPr>
        <w:tab/>
      </w:r>
      <w:r w:rsidR="00F964AE">
        <w:rPr>
          <w:sz w:val="22"/>
          <w:szCs w:val="22"/>
        </w:rPr>
        <w:tab/>
      </w:r>
      <w:r w:rsidRPr="00101C02">
        <w:rPr>
          <w:sz w:val="22"/>
          <w:szCs w:val="22"/>
        </w:rPr>
        <w:t>3.</w:t>
      </w:r>
      <w:r w:rsidRPr="00101C02">
        <w:rPr>
          <w:noProof/>
          <w:sz w:val="22"/>
          <w:szCs w:val="22"/>
        </w:rPr>
        <w:drawing>
          <wp:inline distT="0" distB="0" distL="0" distR="0" wp14:anchorId="46CC08CF" wp14:editId="1C7ACEAF">
            <wp:extent cx="1428750" cy="171450"/>
            <wp:effectExtent l="19050" t="0" r="0" b="0"/>
            <wp:docPr id="43" name="Picture 43" descr=" ^n C_r + ^n C_{r-1} = ^{n+1} C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 ^n C_r + ^n C_{r-1} = ^{n+1} C_r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 </w:t>
      </w:r>
    </w:p>
    <w:p w14:paraId="5C327B49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4.</w:t>
      </w:r>
      <w:r w:rsidRPr="00101C02">
        <w:rPr>
          <w:noProof/>
          <w:sz w:val="22"/>
          <w:szCs w:val="22"/>
        </w:rPr>
        <w:drawing>
          <wp:inline distT="0" distB="0" distL="0" distR="0" wp14:anchorId="2E57CF1D" wp14:editId="79B16692">
            <wp:extent cx="2724150" cy="133350"/>
            <wp:effectExtent l="19050" t="0" r="0" b="0"/>
            <wp:docPr id="44" name="Picture 44" descr="If \quad ^n C_r = ^n C_s \Rightarrow r = s \quad or \quad n=r+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f \quad ^n C_r = ^n C_s \Rightarrow r = s \quad or \quad n=r+s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 </w:t>
      </w:r>
    </w:p>
    <w:p w14:paraId="17B09802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5. The number of combinations of n things taken r at a time in which </w:t>
      </w:r>
    </w:p>
    <w:p w14:paraId="6CC43B32" w14:textId="77777777" w:rsidR="008811DB" w:rsidRPr="00101C02" w:rsidRDefault="002C39E3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a) s</w:t>
      </w:r>
      <w:r w:rsidR="008811DB" w:rsidRPr="00101C02">
        <w:rPr>
          <w:sz w:val="22"/>
          <w:szCs w:val="22"/>
        </w:rPr>
        <w:t xml:space="preserve"> particular things will always occur is </w:t>
      </w:r>
      <w:r w:rsidR="008811DB" w:rsidRPr="00101C02">
        <w:rPr>
          <w:noProof/>
          <w:sz w:val="22"/>
          <w:szCs w:val="22"/>
        </w:rPr>
        <w:drawing>
          <wp:inline distT="0" distB="0" distL="0" distR="0" wp14:anchorId="25B8E37B" wp14:editId="40FBA3A6">
            <wp:extent cx="514350" cy="133350"/>
            <wp:effectExtent l="19050" t="0" r="0" b="0"/>
            <wp:docPr id="45" name="Picture 45" descr=" ^{n-s} C_{r-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 ^{n-s} C_{r-s}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11DB" w:rsidRPr="00101C02">
        <w:rPr>
          <w:sz w:val="22"/>
          <w:szCs w:val="22"/>
        </w:rPr>
        <w:t xml:space="preserve">. </w:t>
      </w:r>
    </w:p>
    <w:p w14:paraId="3F1FEF64" w14:textId="77777777" w:rsidR="008811DB" w:rsidRPr="00101C02" w:rsidRDefault="002C39E3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b) s</w:t>
      </w:r>
      <w:r w:rsidR="008811DB" w:rsidRPr="00101C02">
        <w:rPr>
          <w:sz w:val="22"/>
          <w:szCs w:val="22"/>
        </w:rPr>
        <w:t xml:space="preserve"> particular things will never occur is </w:t>
      </w:r>
      <w:r w:rsidR="008811DB" w:rsidRPr="00101C02">
        <w:rPr>
          <w:noProof/>
          <w:sz w:val="22"/>
          <w:szCs w:val="22"/>
        </w:rPr>
        <w:drawing>
          <wp:inline distT="0" distB="0" distL="0" distR="0" wp14:anchorId="10C1F977" wp14:editId="7C8BFBC1">
            <wp:extent cx="390525" cy="133350"/>
            <wp:effectExtent l="19050" t="0" r="9525" b="0"/>
            <wp:docPr id="46" name="Picture 46" descr=" ^{n-s} C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 ^{n-s} C_r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11DB" w:rsidRPr="00101C02">
        <w:rPr>
          <w:sz w:val="22"/>
          <w:szCs w:val="22"/>
        </w:rPr>
        <w:t xml:space="preserve">. </w:t>
      </w:r>
    </w:p>
    <w:p w14:paraId="472F9D7A" w14:textId="77777777" w:rsidR="008811DB" w:rsidRPr="00101C02" w:rsidRDefault="002C39E3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c) s</w:t>
      </w:r>
      <w:r w:rsidR="008811DB" w:rsidRPr="00101C02">
        <w:rPr>
          <w:sz w:val="22"/>
          <w:szCs w:val="22"/>
        </w:rPr>
        <w:t xml:space="preserve"> particular things always </w:t>
      </w:r>
      <w:proofErr w:type="gramStart"/>
      <w:r w:rsidR="008811DB" w:rsidRPr="00101C02">
        <w:rPr>
          <w:sz w:val="22"/>
          <w:szCs w:val="22"/>
        </w:rPr>
        <w:t>occurs</w:t>
      </w:r>
      <w:proofErr w:type="gramEnd"/>
      <w:r w:rsidR="008811DB" w:rsidRPr="00101C02">
        <w:rPr>
          <w:sz w:val="22"/>
          <w:szCs w:val="22"/>
        </w:rPr>
        <w:t xml:space="preserve"> and p particular things never occur is </w:t>
      </w:r>
      <w:r w:rsidR="008811DB" w:rsidRPr="00101C02">
        <w:rPr>
          <w:noProof/>
          <w:sz w:val="22"/>
          <w:szCs w:val="22"/>
        </w:rPr>
        <w:drawing>
          <wp:inline distT="0" distB="0" distL="0" distR="0" wp14:anchorId="21461DCA" wp14:editId="19F19FD5">
            <wp:extent cx="657225" cy="133350"/>
            <wp:effectExtent l="19050" t="0" r="9525" b="0"/>
            <wp:docPr id="47" name="Picture 47" descr=" ^{n-p-s} C_{r-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 ^{n-p-s} C_{r-s}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11DB" w:rsidRPr="00101C02">
        <w:rPr>
          <w:sz w:val="22"/>
          <w:szCs w:val="22"/>
        </w:rPr>
        <w:t xml:space="preserve">. </w:t>
      </w:r>
    </w:p>
    <w:p w14:paraId="08B93C79" w14:textId="77777777" w:rsidR="008811DB" w:rsidRPr="00101C02" w:rsidRDefault="008811DB" w:rsidP="008811DB">
      <w:pPr>
        <w:pStyle w:val="NormalWeb"/>
        <w:rPr>
          <w:sz w:val="22"/>
          <w:szCs w:val="22"/>
        </w:rPr>
      </w:pPr>
      <w:ins w:id="7" w:author="Unknown">
        <w:r w:rsidRPr="00101C02">
          <w:rPr>
            <w:rStyle w:val="caps"/>
            <w:b/>
            <w:bCs/>
            <w:sz w:val="22"/>
            <w:szCs w:val="22"/>
          </w:rPr>
          <w:t>DISTRIBUTION</w:t>
        </w:r>
        <w:r w:rsidRPr="00101C02">
          <w:rPr>
            <w:rStyle w:val="Strong"/>
            <w:sz w:val="22"/>
            <w:szCs w:val="22"/>
          </w:rPr>
          <w:t xml:space="preserve"> OF </w:t>
        </w:r>
        <w:r w:rsidRPr="00101C02">
          <w:rPr>
            <w:rStyle w:val="caps"/>
            <w:b/>
            <w:bCs/>
            <w:sz w:val="22"/>
            <w:szCs w:val="22"/>
          </w:rPr>
          <w:t>THINGS</w:t>
        </w:r>
        <w:r w:rsidRPr="00101C02">
          <w:rPr>
            <w:rStyle w:val="Strong"/>
            <w:sz w:val="22"/>
            <w:szCs w:val="22"/>
          </w:rPr>
          <w:t xml:space="preserve"> </w:t>
        </w:r>
        <w:r w:rsidRPr="00101C02">
          <w:rPr>
            <w:rStyle w:val="caps"/>
            <w:b/>
            <w:bCs/>
            <w:sz w:val="22"/>
            <w:szCs w:val="22"/>
          </w:rPr>
          <w:t>INTO</w:t>
        </w:r>
        <w:r w:rsidRPr="00101C02">
          <w:rPr>
            <w:rStyle w:val="Strong"/>
            <w:sz w:val="22"/>
            <w:szCs w:val="22"/>
          </w:rPr>
          <w:t xml:space="preserve"> </w:t>
        </w:r>
        <w:r w:rsidRPr="00101C02">
          <w:rPr>
            <w:rStyle w:val="caps"/>
            <w:b/>
            <w:bCs/>
            <w:sz w:val="22"/>
            <w:szCs w:val="22"/>
          </w:rPr>
          <w:t>GROUPS</w:t>
        </w:r>
      </w:ins>
      <w:r w:rsidRPr="00101C02">
        <w:rPr>
          <w:sz w:val="22"/>
          <w:szCs w:val="22"/>
        </w:rPr>
        <w:t xml:space="preserve"> </w:t>
      </w:r>
    </w:p>
    <w:p w14:paraId="455197B1" w14:textId="77777777" w:rsidR="008811DB" w:rsidRPr="00101C02" w:rsidRDefault="002C39E3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1. Number</w:t>
      </w:r>
      <w:r w:rsidR="008811DB" w:rsidRPr="00101C02">
        <w:rPr>
          <w:sz w:val="22"/>
          <w:szCs w:val="22"/>
        </w:rPr>
        <w:t xml:space="preserve"> of ways in which (</w:t>
      </w:r>
      <w:proofErr w:type="spellStart"/>
      <w:r w:rsidR="008811DB" w:rsidRPr="00101C02">
        <w:rPr>
          <w:sz w:val="22"/>
          <w:szCs w:val="22"/>
        </w:rPr>
        <w:t>m+n</w:t>
      </w:r>
      <w:proofErr w:type="spellEnd"/>
      <w:r w:rsidR="008811DB" w:rsidRPr="00101C02">
        <w:rPr>
          <w:sz w:val="22"/>
          <w:szCs w:val="22"/>
        </w:rPr>
        <w:t xml:space="preserve">) items can be divided into two unequal groups containing m and n items </w:t>
      </w:r>
      <w:r w:rsidR="00101C02" w:rsidRPr="00101C02">
        <w:rPr>
          <w:sz w:val="22"/>
          <w:szCs w:val="22"/>
        </w:rPr>
        <w:t>is</w:t>
      </w:r>
      <w:r w:rsidR="008811DB" w:rsidRPr="00101C02">
        <w:rPr>
          <w:noProof/>
          <w:sz w:val="22"/>
          <w:szCs w:val="22"/>
        </w:rPr>
        <w:drawing>
          <wp:inline distT="0" distB="0" distL="0" distR="0" wp14:anchorId="658D72DD" wp14:editId="7E7C62DF">
            <wp:extent cx="1085850" cy="219075"/>
            <wp:effectExtent l="19050" t="0" r="0" b="0"/>
            <wp:docPr id="48" name="Picture 48" descr=" ^{m+n} C_m = \frac{(m+n)!}{m!n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 ^{m+n} C_m = \frac{(m+n)!}{m!n!}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11DB" w:rsidRPr="00101C02">
        <w:rPr>
          <w:sz w:val="22"/>
          <w:szCs w:val="22"/>
        </w:rPr>
        <w:t xml:space="preserve">. </w:t>
      </w:r>
    </w:p>
    <w:p w14:paraId="663541CE" w14:textId="77777777" w:rsidR="008811DB" w:rsidRPr="00101C02" w:rsidRDefault="002C39E3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2. The</w:t>
      </w:r>
      <w:r w:rsidR="008811DB" w:rsidRPr="00101C02">
        <w:rPr>
          <w:sz w:val="22"/>
          <w:szCs w:val="22"/>
        </w:rPr>
        <w:t xml:space="preserve"> number of ways in which </w:t>
      </w:r>
      <w:proofErr w:type="spellStart"/>
      <w:r w:rsidR="008811DB" w:rsidRPr="00101C02">
        <w:rPr>
          <w:sz w:val="22"/>
          <w:szCs w:val="22"/>
        </w:rPr>
        <w:t>mn</w:t>
      </w:r>
      <w:proofErr w:type="spellEnd"/>
      <w:r w:rsidR="008811DB" w:rsidRPr="00101C02">
        <w:rPr>
          <w:sz w:val="22"/>
          <w:szCs w:val="22"/>
        </w:rPr>
        <w:t xml:space="preserve"> different items can be divided equally into m groups, each containing n objects and the order of the groups is </w:t>
      </w:r>
      <w:ins w:id="8" w:author="Unknown">
        <w:r w:rsidR="008811DB" w:rsidRPr="00101C02">
          <w:rPr>
            <w:sz w:val="22"/>
            <w:szCs w:val="22"/>
          </w:rPr>
          <w:t>not</w:t>
        </w:r>
      </w:ins>
      <w:r w:rsidR="008811DB" w:rsidRPr="00101C02">
        <w:rPr>
          <w:sz w:val="22"/>
          <w:szCs w:val="22"/>
        </w:rPr>
        <w:t xml:space="preserve"> important is </w:t>
      </w:r>
      <w:r w:rsidR="008811DB" w:rsidRPr="00101C02">
        <w:rPr>
          <w:noProof/>
          <w:sz w:val="22"/>
          <w:szCs w:val="22"/>
        </w:rPr>
        <w:drawing>
          <wp:inline distT="0" distB="0" distL="0" distR="0" wp14:anchorId="04E9F602" wp14:editId="1E8F5AE8">
            <wp:extent cx="542925" cy="247650"/>
            <wp:effectExtent l="19050" t="0" r="9525" b="0"/>
            <wp:docPr id="49" name="Picture 49" descr=" [\frac{(mn)!}{(n!) ^m}] \frac{1}{m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 [\frac{(mn)!}{(n!) ^m}] \frac{1}{m!}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2A7A3E" w14:textId="77777777" w:rsidR="008811DB" w:rsidRPr="00101C02" w:rsidRDefault="002C39E3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3. The</w:t>
      </w:r>
      <w:r w:rsidR="008811DB" w:rsidRPr="00101C02">
        <w:rPr>
          <w:sz w:val="22"/>
          <w:szCs w:val="22"/>
        </w:rPr>
        <w:t xml:space="preserve"> number of ways in which </w:t>
      </w:r>
      <w:proofErr w:type="spellStart"/>
      <w:r w:rsidR="008811DB" w:rsidRPr="00101C02">
        <w:rPr>
          <w:sz w:val="22"/>
          <w:szCs w:val="22"/>
        </w:rPr>
        <w:t>mn</w:t>
      </w:r>
      <w:proofErr w:type="spellEnd"/>
      <w:r w:rsidR="008811DB" w:rsidRPr="00101C02">
        <w:rPr>
          <w:sz w:val="22"/>
          <w:szCs w:val="22"/>
        </w:rPr>
        <w:t xml:space="preserve"> different items can be divided equally into m groups, each containing n objects and the order of the groups is important </w:t>
      </w:r>
      <w:r w:rsidRPr="00101C02">
        <w:rPr>
          <w:sz w:val="22"/>
          <w:szCs w:val="22"/>
        </w:rPr>
        <w:t>is</w:t>
      </w:r>
      <w:r w:rsidR="008811DB" w:rsidRPr="00101C02">
        <w:rPr>
          <w:noProof/>
          <w:sz w:val="22"/>
          <w:szCs w:val="22"/>
        </w:rPr>
        <w:drawing>
          <wp:inline distT="0" distB="0" distL="0" distR="0" wp14:anchorId="7C9F4840" wp14:editId="05A3B484">
            <wp:extent cx="285750" cy="247650"/>
            <wp:effectExtent l="19050" t="0" r="0" b="0"/>
            <wp:docPr id="50" name="Picture 50" descr=" \frac{(mn)!}{(n!) ^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 \frac{(mn)!}{(n!) ^m}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11DB" w:rsidRPr="00101C02">
        <w:rPr>
          <w:sz w:val="22"/>
          <w:szCs w:val="22"/>
        </w:rPr>
        <w:t xml:space="preserve">. </w:t>
      </w:r>
    </w:p>
    <w:p w14:paraId="0CA06069" w14:textId="77777777" w:rsidR="008811DB" w:rsidRPr="00101C02" w:rsidRDefault="002C39E3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4. The</w:t>
      </w:r>
      <w:r w:rsidR="008811DB" w:rsidRPr="00101C02">
        <w:rPr>
          <w:sz w:val="22"/>
          <w:szCs w:val="22"/>
        </w:rPr>
        <w:t xml:space="preserve"> number of ways in which (</w:t>
      </w:r>
      <w:proofErr w:type="spellStart"/>
      <w:r w:rsidR="008811DB" w:rsidRPr="00101C02">
        <w:rPr>
          <w:sz w:val="22"/>
          <w:szCs w:val="22"/>
        </w:rPr>
        <w:t>m+n+p</w:t>
      </w:r>
      <w:proofErr w:type="spellEnd"/>
      <w:r w:rsidR="008811DB" w:rsidRPr="00101C02">
        <w:rPr>
          <w:sz w:val="22"/>
          <w:szCs w:val="22"/>
        </w:rPr>
        <w:t xml:space="preserve">) things can be divided into three different groups of </w:t>
      </w:r>
      <w:proofErr w:type="spellStart"/>
      <w:proofErr w:type="gramStart"/>
      <w:r w:rsidR="008811DB" w:rsidRPr="00101C02">
        <w:rPr>
          <w:sz w:val="22"/>
          <w:szCs w:val="22"/>
        </w:rPr>
        <w:t>m,n</w:t>
      </w:r>
      <w:proofErr w:type="spellEnd"/>
      <w:proofErr w:type="gramEnd"/>
      <w:r w:rsidR="008811DB" w:rsidRPr="00101C02">
        <w:rPr>
          <w:sz w:val="22"/>
          <w:szCs w:val="22"/>
        </w:rPr>
        <w:t xml:space="preserve">, an p things respectively is </w:t>
      </w:r>
      <w:r w:rsidR="008811DB" w:rsidRPr="00101C02">
        <w:rPr>
          <w:noProof/>
          <w:sz w:val="22"/>
          <w:szCs w:val="22"/>
        </w:rPr>
        <w:drawing>
          <wp:inline distT="0" distB="0" distL="0" distR="0" wp14:anchorId="7450E9C4" wp14:editId="5F24FEC9">
            <wp:extent cx="523875" cy="238125"/>
            <wp:effectExtent l="19050" t="0" r="9525" b="0"/>
            <wp:docPr id="51" name="Picture 51" descr=" \frac{(m+n+p)!}{m!n!p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 \frac{(m+n+p)!}{m!n!p!}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F6559" w14:textId="77777777" w:rsidR="008811DB" w:rsidRPr="00101C02" w:rsidRDefault="002C39E3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5. The</w:t>
      </w:r>
      <w:r w:rsidR="008811DB" w:rsidRPr="00101C02">
        <w:rPr>
          <w:sz w:val="22"/>
          <w:szCs w:val="22"/>
        </w:rPr>
        <w:t xml:space="preserve"> required number of ways of dividing 3n things into three groups of </w:t>
      </w:r>
      <w:proofErr w:type="gramStart"/>
      <w:r w:rsidR="008811DB" w:rsidRPr="00101C02">
        <w:rPr>
          <w:sz w:val="22"/>
          <w:szCs w:val="22"/>
        </w:rPr>
        <w:t>n</w:t>
      </w:r>
      <w:proofErr w:type="gramEnd"/>
      <w:r w:rsidR="008811DB" w:rsidRPr="00101C02">
        <w:rPr>
          <w:sz w:val="22"/>
          <w:szCs w:val="22"/>
        </w:rPr>
        <w:t xml:space="preserve"> each =</w:t>
      </w:r>
      <w:r w:rsidR="008811DB" w:rsidRPr="00101C02">
        <w:rPr>
          <w:noProof/>
          <w:sz w:val="22"/>
          <w:szCs w:val="22"/>
        </w:rPr>
        <w:drawing>
          <wp:inline distT="0" distB="0" distL="0" distR="0" wp14:anchorId="294F4527" wp14:editId="611CC4BB">
            <wp:extent cx="476250" cy="219075"/>
            <wp:effectExtent l="19050" t="0" r="0" b="0"/>
            <wp:docPr id="52" name="Picture 52" descr="\frac{1}{3!} \frac{(3n)!}{n!.n!.n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\frac{1}{3!} \frac{(3n)!}{n!.n!.n!}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11DB" w:rsidRPr="00101C02">
        <w:rPr>
          <w:sz w:val="22"/>
          <w:szCs w:val="22"/>
        </w:rPr>
        <w:t>.When the order of groups has importance then the required number of ways=</w:t>
      </w:r>
      <w:r w:rsidR="008811DB" w:rsidRPr="00101C02">
        <w:rPr>
          <w:noProof/>
          <w:sz w:val="22"/>
          <w:szCs w:val="22"/>
        </w:rPr>
        <w:drawing>
          <wp:inline distT="0" distB="0" distL="0" distR="0" wp14:anchorId="27B4126D" wp14:editId="4233A6EE">
            <wp:extent cx="247650" cy="247650"/>
            <wp:effectExtent l="19050" t="0" r="0" b="0"/>
            <wp:docPr id="53" name="Picture 53" descr="\frac{(3n)!}{(n!) ^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frac{(3n)!}{(n!) ^3}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11DB" w:rsidRPr="00101C02">
        <w:rPr>
          <w:sz w:val="22"/>
          <w:szCs w:val="22"/>
        </w:rPr>
        <w:t xml:space="preserve"> </w:t>
      </w:r>
    </w:p>
    <w:p w14:paraId="20FFF2EE" w14:textId="77777777" w:rsidR="008811DB" w:rsidRPr="00101C02" w:rsidRDefault="008811DB" w:rsidP="008811DB">
      <w:pPr>
        <w:pStyle w:val="NormalWeb"/>
        <w:rPr>
          <w:sz w:val="22"/>
          <w:szCs w:val="22"/>
        </w:rPr>
      </w:pPr>
      <w:ins w:id="9" w:author="Unknown">
        <w:r w:rsidRPr="00101C02">
          <w:rPr>
            <w:rStyle w:val="caps"/>
            <w:b/>
            <w:bCs/>
            <w:sz w:val="22"/>
            <w:szCs w:val="22"/>
          </w:rPr>
          <w:lastRenderedPageBreak/>
          <w:t>DIVISION</w:t>
        </w:r>
        <w:r w:rsidRPr="00101C02">
          <w:rPr>
            <w:rStyle w:val="Strong"/>
            <w:sz w:val="22"/>
            <w:szCs w:val="22"/>
          </w:rPr>
          <w:t xml:space="preserve"> OF </w:t>
        </w:r>
        <w:r w:rsidRPr="00101C02">
          <w:rPr>
            <w:rStyle w:val="caps"/>
            <w:b/>
            <w:bCs/>
            <w:sz w:val="22"/>
            <w:szCs w:val="22"/>
          </w:rPr>
          <w:t>IDENTICAL</w:t>
        </w:r>
        <w:r w:rsidRPr="00101C02">
          <w:rPr>
            <w:rStyle w:val="Strong"/>
            <w:sz w:val="22"/>
            <w:szCs w:val="22"/>
          </w:rPr>
          <w:t xml:space="preserve"> </w:t>
        </w:r>
        <w:r w:rsidRPr="00101C02">
          <w:rPr>
            <w:rStyle w:val="caps"/>
            <w:b/>
            <w:bCs/>
            <w:sz w:val="22"/>
            <w:szCs w:val="22"/>
          </w:rPr>
          <w:t>OBJECTS</w:t>
        </w:r>
        <w:r w:rsidRPr="00101C02">
          <w:rPr>
            <w:rStyle w:val="Strong"/>
            <w:sz w:val="22"/>
            <w:szCs w:val="22"/>
          </w:rPr>
          <w:t xml:space="preserve"> </w:t>
        </w:r>
        <w:r w:rsidRPr="00101C02">
          <w:rPr>
            <w:rStyle w:val="caps"/>
            <w:b/>
            <w:bCs/>
            <w:sz w:val="22"/>
            <w:szCs w:val="22"/>
          </w:rPr>
          <w:t>INTO</w:t>
        </w:r>
        <w:r w:rsidRPr="00101C02">
          <w:rPr>
            <w:rStyle w:val="Strong"/>
            <w:sz w:val="22"/>
            <w:szCs w:val="22"/>
          </w:rPr>
          <w:t xml:space="preserve"> </w:t>
        </w:r>
        <w:r w:rsidRPr="00101C02">
          <w:rPr>
            <w:rStyle w:val="caps"/>
            <w:b/>
            <w:bCs/>
            <w:sz w:val="22"/>
            <w:szCs w:val="22"/>
          </w:rPr>
          <w:t>GROUPS</w:t>
        </w:r>
      </w:ins>
      <w:r w:rsidRPr="00101C02">
        <w:rPr>
          <w:sz w:val="22"/>
          <w:szCs w:val="22"/>
        </w:rPr>
        <w:t xml:space="preserve"> </w:t>
      </w:r>
    </w:p>
    <w:p w14:paraId="16176802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The total number of ways of dividing n identical items among r persons, each one of whom, can receive 0</w:t>
      </w:r>
      <w:r w:rsidR="002C39E3" w:rsidRPr="00101C02">
        <w:rPr>
          <w:sz w:val="22"/>
          <w:szCs w:val="22"/>
        </w:rPr>
        <w:t>, 1, 2</w:t>
      </w:r>
      <w:r w:rsidRPr="00101C02">
        <w:rPr>
          <w:sz w:val="22"/>
          <w:szCs w:val="22"/>
        </w:rPr>
        <w:t xml:space="preserve"> or more items </w:t>
      </w:r>
      <w:r w:rsidRPr="00101C02">
        <w:rPr>
          <w:noProof/>
          <w:sz w:val="22"/>
          <w:szCs w:val="22"/>
        </w:rPr>
        <w:drawing>
          <wp:inline distT="0" distB="0" distL="0" distR="0" wp14:anchorId="5297CF4D" wp14:editId="24F8AAD2">
            <wp:extent cx="314325" cy="171450"/>
            <wp:effectExtent l="19050" t="0" r="9525" b="0"/>
            <wp:docPr id="54" name="Picture 54" descr="(\underline&lt;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(\underline&lt; n)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is </w:t>
      </w:r>
      <w:r w:rsidRPr="00101C02">
        <w:rPr>
          <w:noProof/>
          <w:sz w:val="22"/>
          <w:szCs w:val="22"/>
        </w:rPr>
        <w:drawing>
          <wp:inline distT="0" distB="0" distL="0" distR="0" wp14:anchorId="72BDF8B4" wp14:editId="7CFAF6FD">
            <wp:extent cx="657225" cy="171450"/>
            <wp:effectExtent l="19050" t="0" r="9525" b="0"/>
            <wp:docPr id="55" name="Picture 55" descr=" ^{n+r-1} C_{r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 ^{n+r-1} C_{r-1}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DDC83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The number of non-negative integral solutions of the </w:t>
      </w:r>
      <w:r w:rsidR="002C39E3" w:rsidRPr="00101C02">
        <w:rPr>
          <w:sz w:val="22"/>
          <w:szCs w:val="22"/>
        </w:rPr>
        <w:t>equation</w:t>
      </w:r>
      <w:r w:rsidRPr="00101C02">
        <w:rPr>
          <w:noProof/>
          <w:sz w:val="22"/>
          <w:szCs w:val="22"/>
        </w:rPr>
        <w:drawing>
          <wp:inline distT="0" distB="0" distL="0" distR="0" wp14:anchorId="42E253CD" wp14:editId="7FB5BE1B">
            <wp:extent cx="2971800" cy="171450"/>
            <wp:effectExtent l="19050" t="0" r="0" b="0"/>
            <wp:docPr id="56" name="Picture 56" descr="x_1 + x_2 + x_3+.....+ x_r = n \quad is \quad ^{n+r-1} C_{r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x_1 + x_2 + x_3+.....+ x_r = n \quad is \quad ^{n+r-1} C_{r-1}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18014185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The total number of ways of dividing n identical items among r persons, each one of whom receives at least one item is </w:t>
      </w:r>
      <w:r w:rsidRPr="00101C02">
        <w:rPr>
          <w:noProof/>
          <w:sz w:val="22"/>
          <w:szCs w:val="22"/>
        </w:rPr>
        <w:drawing>
          <wp:inline distT="0" distB="0" distL="0" distR="0" wp14:anchorId="7A4AFB74" wp14:editId="299D95D7">
            <wp:extent cx="514350" cy="171450"/>
            <wp:effectExtent l="19050" t="0" r="0" b="0"/>
            <wp:docPr id="57" name="Picture 57" descr=" ^{n-1} C_{r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 ^{n-1} C_{r-1}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3B3A13" w14:textId="77777777" w:rsidR="008811DB" w:rsidRPr="00101C02" w:rsidRDefault="008811DB" w:rsidP="008811DB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The number of positive integral solutions of the </w:t>
      </w:r>
      <w:r w:rsidR="002C39E3" w:rsidRPr="00101C02">
        <w:rPr>
          <w:sz w:val="22"/>
          <w:szCs w:val="22"/>
        </w:rPr>
        <w:t>equation</w:t>
      </w:r>
      <w:r w:rsidRPr="00101C02">
        <w:rPr>
          <w:noProof/>
          <w:sz w:val="22"/>
          <w:szCs w:val="22"/>
        </w:rPr>
        <w:drawing>
          <wp:inline distT="0" distB="0" distL="0" distR="0" wp14:anchorId="1D8A26F5" wp14:editId="58055447">
            <wp:extent cx="2828925" cy="171450"/>
            <wp:effectExtent l="19050" t="0" r="9525" b="0"/>
            <wp:docPr id="58" name="Picture 58" descr="x_1 + x_2 + x_3+.....+ x_r = n \quad is \quad ^{n-1} C_{r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x_1 + x_2 + x_3+.....+ x_r = n \quad is \quad ^{n-1} C_{r-1}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122FAB92" w14:textId="77777777" w:rsidR="002C39E3" w:rsidRPr="007E7894" w:rsidRDefault="002C39E3" w:rsidP="008811DB">
      <w:pPr>
        <w:pStyle w:val="NormalWeb"/>
        <w:rPr>
          <w:sz w:val="22"/>
          <w:szCs w:val="22"/>
        </w:rPr>
      </w:pPr>
      <w:r w:rsidRPr="007E7894">
        <w:rPr>
          <w:sz w:val="22"/>
          <w:szCs w:val="22"/>
          <w:u w:val="single"/>
        </w:rPr>
        <w:t xml:space="preserve">TOTAL </w:t>
      </w:r>
      <w:r w:rsidRPr="007E7894">
        <w:rPr>
          <w:rStyle w:val="caps"/>
          <w:sz w:val="22"/>
          <w:szCs w:val="22"/>
          <w:u w:val="single"/>
        </w:rPr>
        <w:t>NUMBER</w:t>
      </w:r>
      <w:r w:rsidRPr="007E7894">
        <w:rPr>
          <w:sz w:val="22"/>
          <w:szCs w:val="22"/>
          <w:u w:val="single"/>
        </w:rPr>
        <w:t xml:space="preserve"> OF COMBINATIONS</w:t>
      </w:r>
    </w:p>
    <w:p w14:paraId="49D5AA27" w14:textId="77777777" w:rsidR="002C39E3" w:rsidRPr="00101C02" w:rsidRDefault="002C39E3" w:rsidP="002C39E3">
      <w:pPr>
        <w:pStyle w:val="c4"/>
        <w:rPr>
          <w:sz w:val="22"/>
          <w:szCs w:val="22"/>
        </w:rPr>
      </w:pPr>
      <w:r w:rsidRPr="00101C02">
        <w:rPr>
          <w:sz w:val="22"/>
          <w:szCs w:val="22"/>
        </w:rPr>
        <w:t xml:space="preserve">The total number of combinations of </w:t>
      </w:r>
      <w:r w:rsidRPr="00101C02">
        <w:rPr>
          <w:noProof/>
          <w:sz w:val="22"/>
          <w:szCs w:val="22"/>
        </w:rPr>
        <w:drawing>
          <wp:inline distT="0" distB="0" distL="0" distR="0" wp14:anchorId="5F7F0860" wp14:editId="277129E3">
            <wp:extent cx="1276350" cy="171450"/>
            <wp:effectExtent l="19050" t="0" r="0" b="0"/>
            <wp:docPr id="92" name="Picture 92" descr="(p_1 + p_2 + ....+ p_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(p_1 + p_2 + ....+ p_k)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 things taken any number at a time when </w:t>
      </w:r>
      <w:r w:rsidRPr="00101C02">
        <w:rPr>
          <w:noProof/>
          <w:sz w:val="22"/>
          <w:szCs w:val="22"/>
        </w:rPr>
        <w:drawing>
          <wp:inline distT="0" distB="0" distL="0" distR="0" wp14:anchorId="3B60A93B" wp14:editId="06490604">
            <wp:extent cx="133350" cy="104775"/>
            <wp:effectExtent l="19050" t="0" r="0" b="0"/>
            <wp:docPr id="93" name="Picture 93" descr=" p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 p_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things are alike of one kind, </w:t>
      </w:r>
      <w:r w:rsidRPr="00101C02">
        <w:rPr>
          <w:noProof/>
          <w:sz w:val="22"/>
          <w:szCs w:val="22"/>
        </w:rPr>
        <w:drawing>
          <wp:inline distT="0" distB="0" distL="0" distR="0" wp14:anchorId="3A78892A" wp14:editId="3D32F590">
            <wp:extent cx="142875" cy="95250"/>
            <wp:effectExtent l="19050" t="0" r="9525" b="0"/>
            <wp:docPr id="94" name="Picture 94" descr=" p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 p_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>things are alike of second kind...</w:t>
      </w:r>
      <w:r w:rsidRPr="00101C02">
        <w:rPr>
          <w:noProof/>
          <w:sz w:val="22"/>
          <w:szCs w:val="22"/>
        </w:rPr>
        <w:drawing>
          <wp:inline distT="0" distB="0" distL="0" distR="0" wp14:anchorId="67035EF7" wp14:editId="075F18C7">
            <wp:extent cx="142875" cy="95250"/>
            <wp:effectExtent l="19050" t="0" r="9525" b="0"/>
            <wp:docPr id="95" name="Picture 95" descr=" p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 p_k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 things are alike of </w:t>
      </w:r>
      <w:r w:rsidRPr="00101C02">
        <w:rPr>
          <w:noProof/>
          <w:sz w:val="22"/>
          <w:szCs w:val="22"/>
        </w:rPr>
        <w:drawing>
          <wp:inline distT="0" distB="0" distL="0" distR="0" wp14:anchorId="6646451C" wp14:editId="30D63391">
            <wp:extent cx="190500" cy="133350"/>
            <wp:effectExtent l="19050" t="0" r="0" b="0"/>
            <wp:docPr id="96" name="Picture 96" descr="k ^{th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k ^{th} 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>kind, is</w:t>
      </w:r>
      <w:r w:rsidRPr="00101C02">
        <w:rPr>
          <w:noProof/>
          <w:sz w:val="22"/>
          <w:szCs w:val="22"/>
        </w:rPr>
        <w:drawing>
          <wp:inline distT="0" distB="0" distL="0" distR="0" wp14:anchorId="248506D6" wp14:editId="1E640C52">
            <wp:extent cx="1790700" cy="171450"/>
            <wp:effectExtent l="19050" t="0" r="0" b="0"/>
            <wp:docPr id="97" name="Picture 97" descr="(p_1+1)(p_2+1).....(p_k+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(p_1+1)(p_2+1).....(p_k+1)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24ED67CC" w14:textId="77777777" w:rsidR="002C39E3" w:rsidRPr="00101C02" w:rsidRDefault="002C39E3" w:rsidP="002C39E3">
      <w:pPr>
        <w:pStyle w:val="c4"/>
        <w:rPr>
          <w:sz w:val="22"/>
          <w:szCs w:val="22"/>
        </w:rPr>
      </w:pPr>
      <w:r w:rsidRPr="00101C02">
        <w:rPr>
          <w:sz w:val="22"/>
          <w:szCs w:val="22"/>
        </w:rPr>
        <w:t xml:space="preserve">2.The total number of combinations of </w:t>
      </w:r>
      <w:r w:rsidRPr="00101C02">
        <w:rPr>
          <w:noProof/>
          <w:sz w:val="22"/>
          <w:szCs w:val="22"/>
        </w:rPr>
        <w:drawing>
          <wp:inline distT="0" distB="0" distL="0" distR="0" wp14:anchorId="7F3971B0" wp14:editId="59CB6D37">
            <wp:extent cx="1276350" cy="171450"/>
            <wp:effectExtent l="19050" t="0" r="0" b="0"/>
            <wp:docPr id="98" name="Picture 98" descr="(p_1 + p_2 + ....+ p_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(p_1 + p_2 + ....+ p_k)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 things taken one or more at a time when </w:t>
      </w:r>
      <w:r w:rsidRPr="00101C02">
        <w:rPr>
          <w:noProof/>
          <w:sz w:val="22"/>
          <w:szCs w:val="22"/>
        </w:rPr>
        <w:drawing>
          <wp:inline distT="0" distB="0" distL="0" distR="0" wp14:anchorId="6C29AF9E" wp14:editId="16433C08">
            <wp:extent cx="133350" cy="104775"/>
            <wp:effectExtent l="19050" t="0" r="0" b="0"/>
            <wp:docPr id="99" name="Picture 99" descr=" p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 p_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things are alike of one kind, </w:t>
      </w:r>
      <w:r w:rsidRPr="00101C02">
        <w:rPr>
          <w:noProof/>
          <w:sz w:val="22"/>
          <w:szCs w:val="22"/>
        </w:rPr>
        <w:drawing>
          <wp:inline distT="0" distB="0" distL="0" distR="0" wp14:anchorId="2C62CDA8" wp14:editId="65787C32">
            <wp:extent cx="142875" cy="95250"/>
            <wp:effectExtent l="19050" t="0" r="9525" b="0"/>
            <wp:docPr id="100" name="Picture 100" descr=" p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 p_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>things are alike of second kind...</w:t>
      </w:r>
      <w:r w:rsidRPr="00101C02">
        <w:rPr>
          <w:noProof/>
          <w:sz w:val="22"/>
          <w:szCs w:val="22"/>
        </w:rPr>
        <w:drawing>
          <wp:inline distT="0" distB="0" distL="0" distR="0" wp14:anchorId="5A418605" wp14:editId="1EBF5153">
            <wp:extent cx="142875" cy="95250"/>
            <wp:effectExtent l="19050" t="0" r="9525" b="0"/>
            <wp:docPr id="101" name="Picture 101" descr=" p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 p_k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things are alike of </w:t>
      </w:r>
      <w:r w:rsidRPr="00101C02">
        <w:rPr>
          <w:noProof/>
          <w:sz w:val="22"/>
          <w:szCs w:val="22"/>
        </w:rPr>
        <w:drawing>
          <wp:inline distT="0" distB="0" distL="0" distR="0" wp14:anchorId="2C9F9906" wp14:editId="01BE33AE">
            <wp:extent cx="190500" cy="133350"/>
            <wp:effectExtent l="19050" t="0" r="0" b="0"/>
            <wp:docPr id="102" name="Picture 102" descr="k ^{th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k ^{th} 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>kind, is</w:t>
      </w:r>
      <w:r w:rsidRPr="00101C02">
        <w:rPr>
          <w:noProof/>
          <w:sz w:val="22"/>
          <w:szCs w:val="22"/>
        </w:rPr>
        <w:drawing>
          <wp:inline distT="0" distB="0" distL="0" distR="0" wp14:anchorId="78D14C09" wp14:editId="105EED76">
            <wp:extent cx="2057400" cy="171450"/>
            <wp:effectExtent l="19050" t="0" r="0" b="0"/>
            <wp:docPr id="103" name="Picture 103" descr="(p_1+1)(p_2+1).....(p_k+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(p_1+1)(p_2+1).....(p_k+1)-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>.</w:t>
      </w:r>
    </w:p>
    <w:p w14:paraId="42B3B77B" w14:textId="77777777" w:rsidR="002C39E3" w:rsidRPr="002C39E3" w:rsidRDefault="002C39E3" w:rsidP="002C39E3">
      <w:pPr>
        <w:spacing w:before="100" w:beforeAutospacing="1" w:line="240" w:lineRule="auto"/>
        <w:ind w:right="0"/>
        <w:jc w:val="left"/>
        <w:rPr>
          <w:rFonts w:ascii="Times New Roman" w:eastAsia="Times New Roman" w:hAnsi="Times New Roman" w:cs="Times New Roman"/>
        </w:rPr>
      </w:pPr>
      <w:ins w:id="10" w:author="Unknown">
        <w:r w:rsidRPr="00101C02">
          <w:rPr>
            <w:rFonts w:ascii="Times New Roman" w:eastAsia="Times New Roman" w:hAnsi="Times New Roman" w:cs="Times New Roman"/>
            <w:b/>
            <w:bCs/>
          </w:rPr>
          <w:t>SUM OF THE NUMBERS</w:t>
        </w:r>
      </w:ins>
      <w:r w:rsidRPr="002C39E3">
        <w:rPr>
          <w:rFonts w:ascii="Times New Roman" w:eastAsia="Times New Roman" w:hAnsi="Times New Roman" w:cs="Times New Roman"/>
        </w:rPr>
        <w:t xml:space="preserve"> </w:t>
      </w:r>
      <w:r w:rsidR="007E7894">
        <w:rPr>
          <w:rFonts w:ascii="Times New Roman" w:eastAsia="Times New Roman" w:hAnsi="Times New Roman" w:cs="Times New Roman"/>
        </w:rPr>
        <w:t>(repetition</w:t>
      </w:r>
      <w:r w:rsidR="00D35773">
        <w:rPr>
          <w:rFonts w:ascii="Times New Roman" w:eastAsia="Times New Roman" w:hAnsi="Times New Roman" w:cs="Times New Roman"/>
        </w:rPr>
        <w:t xml:space="preserve"> Not allowed)</w:t>
      </w:r>
    </w:p>
    <w:p w14:paraId="0392B045" w14:textId="77777777" w:rsidR="002C39E3" w:rsidRPr="002C39E3" w:rsidRDefault="002C39E3" w:rsidP="002C39E3">
      <w:pPr>
        <w:spacing w:before="100" w:beforeAutospacing="1" w:line="240" w:lineRule="auto"/>
        <w:ind w:right="0"/>
        <w:jc w:val="left"/>
        <w:rPr>
          <w:rFonts w:ascii="Times New Roman" w:eastAsia="Times New Roman" w:hAnsi="Times New Roman" w:cs="Times New Roman"/>
        </w:rPr>
      </w:pPr>
      <w:r w:rsidRPr="002C39E3">
        <w:rPr>
          <w:rFonts w:ascii="Times New Roman" w:eastAsia="Times New Roman" w:hAnsi="Times New Roman" w:cs="Times New Roman"/>
        </w:rPr>
        <w:t xml:space="preserve">Sum of the numbers formed by taking all the given n digits (excluding 0) is </w:t>
      </w:r>
      <w:r w:rsidRPr="00101C0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C8798C" wp14:editId="39EBB3BF">
            <wp:extent cx="3867150" cy="171450"/>
            <wp:effectExtent l="19050" t="0" r="0" b="0"/>
            <wp:docPr id="338" name="Picture 338" descr="(Sum \quad of\quad all\quad the\quad n\quad digits)(n-1)!(111..n \quad tim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(Sum \quad of\quad all\quad the\quad n\quad digits)(n-1)!(111..n \quad times)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0FE97" w14:textId="77777777" w:rsidR="002C39E3" w:rsidRPr="002C39E3" w:rsidRDefault="002C39E3" w:rsidP="002C39E3">
      <w:pPr>
        <w:spacing w:before="100" w:beforeAutospacing="1" w:line="240" w:lineRule="auto"/>
        <w:ind w:right="0"/>
        <w:jc w:val="left"/>
        <w:rPr>
          <w:rFonts w:ascii="Times New Roman" w:eastAsia="Times New Roman" w:hAnsi="Times New Roman" w:cs="Times New Roman"/>
        </w:rPr>
      </w:pPr>
      <w:r w:rsidRPr="002C39E3">
        <w:rPr>
          <w:rFonts w:ascii="Times New Roman" w:eastAsia="Times New Roman" w:hAnsi="Times New Roman" w:cs="Times New Roman"/>
        </w:rPr>
        <w:t xml:space="preserve">Sum of the numbers formed by taking all the given n digits (including 0) is </w:t>
      </w:r>
      <w:r w:rsidRPr="00101C0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5B6F98" wp14:editId="28D4DF74">
            <wp:extent cx="3990975" cy="171450"/>
            <wp:effectExtent l="19050" t="0" r="9525" b="0"/>
            <wp:docPr id="339" name="Picture 339" descr="(Sum \quad of \quad all \quad the \quad n \quad digits)(n-1)!(111..n \quad times)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(Sum \quad of \quad all \quad the \quad n \quad digits)(n-1)!(111..n \quad times)-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3B12F" w14:textId="77777777" w:rsidR="002C39E3" w:rsidRPr="002C39E3" w:rsidRDefault="002C39E3" w:rsidP="002C39E3">
      <w:pPr>
        <w:spacing w:after="0" w:afterAutospacing="0" w:line="240" w:lineRule="auto"/>
        <w:ind w:right="0"/>
        <w:jc w:val="left"/>
        <w:rPr>
          <w:rFonts w:ascii="Times New Roman" w:eastAsia="Times New Roman" w:hAnsi="Times New Roman" w:cs="Times New Roman"/>
        </w:rPr>
      </w:pPr>
      <w:r w:rsidRPr="00101C0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8D38B0" wp14:editId="09C47FB9">
            <wp:extent cx="4257675" cy="171450"/>
            <wp:effectExtent l="19050" t="0" r="9525" b="0"/>
            <wp:docPr id="340" name="Picture 340" descr=" (Sum\quad of \quad all \quad the \quad n \quad digits)(n-2)!(111..(n-1)\quad tim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 (Sum\quad of \quad all \quad the \quad n \quad digits)(n-2)!(111..(n-1)\quad times)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1391C" w14:textId="77777777" w:rsidR="002C39E3" w:rsidRPr="002C39E3" w:rsidRDefault="002C39E3" w:rsidP="002C39E3">
      <w:pPr>
        <w:spacing w:before="100" w:beforeAutospacing="1" w:line="240" w:lineRule="auto"/>
        <w:ind w:right="0"/>
        <w:jc w:val="left"/>
        <w:rPr>
          <w:rFonts w:ascii="Times New Roman" w:eastAsia="Times New Roman" w:hAnsi="Times New Roman" w:cs="Times New Roman"/>
        </w:rPr>
      </w:pPr>
      <w:r w:rsidRPr="002C39E3">
        <w:rPr>
          <w:rFonts w:ascii="Times New Roman" w:eastAsia="Times New Roman" w:hAnsi="Times New Roman" w:cs="Times New Roman"/>
        </w:rPr>
        <w:t xml:space="preserve">Sum of all the r-digit numbers formed by taking the given n </w:t>
      </w:r>
      <w:r w:rsidRPr="00101C02">
        <w:rPr>
          <w:rFonts w:ascii="Times New Roman" w:eastAsia="Times New Roman" w:hAnsi="Times New Roman" w:cs="Times New Roman"/>
        </w:rPr>
        <w:t>digits (</w:t>
      </w:r>
      <w:r w:rsidRPr="002C39E3">
        <w:rPr>
          <w:rFonts w:ascii="Times New Roman" w:eastAsia="Times New Roman" w:hAnsi="Times New Roman" w:cs="Times New Roman"/>
        </w:rPr>
        <w:t xml:space="preserve">excluding 0) is </w:t>
      </w:r>
      <w:r w:rsidRPr="00101C0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649022" wp14:editId="76FA3D78">
            <wp:extent cx="4210050" cy="171450"/>
            <wp:effectExtent l="19050" t="0" r="0" b="0"/>
            <wp:docPr id="341" name="Picture 341" descr=" (Sum \quad of \quad all \quad the \quad n \quad digits) ^{n-1}P_{r-1} (11111.......r \quad tim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 (Sum \quad of \quad all \quad the \quad n \quad digits) ^{n-1}P_{r-1} (11111.......r \quad times)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8A344" w14:textId="77777777" w:rsidR="002C39E3" w:rsidRPr="002C39E3" w:rsidRDefault="002C39E3" w:rsidP="002C39E3">
      <w:pPr>
        <w:spacing w:before="100" w:beforeAutospacing="1" w:line="240" w:lineRule="auto"/>
        <w:ind w:right="0"/>
        <w:jc w:val="left"/>
        <w:rPr>
          <w:rFonts w:ascii="Times New Roman" w:eastAsia="Times New Roman" w:hAnsi="Times New Roman" w:cs="Times New Roman"/>
        </w:rPr>
      </w:pPr>
      <w:r w:rsidRPr="002C39E3">
        <w:rPr>
          <w:rFonts w:ascii="Times New Roman" w:eastAsia="Times New Roman" w:hAnsi="Times New Roman" w:cs="Times New Roman"/>
        </w:rPr>
        <w:t>Sum of all the r-digit numbers formed by taking the given n digits</w:t>
      </w:r>
      <w:r w:rsidRPr="00101C02">
        <w:rPr>
          <w:rFonts w:ascii="Times New Roman" w:eastAsia="Times New Roman" w:hAnsi="Times New Roman" w:cs="Times New Roman"/>
        </w:rPr>
        <w:t xml:space="preserve"> </w:t>
      </w:r>
      <w:r w:rsidRPr="002C39E3">
        <w:rPr>
          <w:rFonts w:ascii="Times New Roman" w:eastAsia="Times New Roman" w:hAnsi="Times New Roman" w:cs="Times New Roman"/>
        </w:rPr>
        <w:t xml:space="preserve">(including 0) is </w:t>
      </w:r>
      <w:r w:rsidRPr="00101C0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150B9E" wp14:editId="376BA34F">
            <wp:extent cx="4333875" cy="171450"/>
            <wp:effectExtent l="19050" t="0" r="9525" b="0"/>
            <wp:docPr id="342" name="Picture 342" descr=" (Sum \quad of \quad all \quad the \quad n \quad digits) ^{n-1}P_{r-1} (11111.......r \quad times)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 (Sum \quad of \quad all \quad the \quad n \quad digits) ^{n-1}P_{r-1} (11111.......r \quad times)-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64F1BB" wp14:editId="369A5938">
            <wp:extent cx="4600575" cy="171450"/>
            <wp:effectExtent l="19050" t="0" r="9525" b="0"/>
            <wp:docPr id="343" name="Picture 343" descr="(Sum \quad of \quad all \quad the \quad n \quad digits) ^{n-2}P_{r-2} (11111.......(r-1) \quad tim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(Sum \quad of \quad all \quad the \quad n \quad digits) ^{n-2}P_{r-2} (11111.......(r-1) \quad times)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C351B" w14:textId="77777777" w:rsidR="002C39E3" w:rsidRPr="002C39E3" w:rsidRDefault="002C39E3" w:rsidP="002C39E3">
      <w:pPr>
        <w:spacing w:before="100" w:beforeAutospacing="1" w:line="240" w:lineRule="auto"/>
        <w:ind w:right="0"/>
        <w:jc w:val="left"/>
        <w:rPr>
          <w:rFonts w:ascii="Times New Roman" w:eastAsia="Times New Roman" w:hAnsi="Times New Roman" w:cs="Times New Roman"/>
        </w:rPr>
      </w:pPr>
      <w:r w:rsidRPr="00101C02">
        <w:rPr>
          <w:rFonts w:ascii="Times New Roman" w:eastAsia="Times New Roman" w:hAnsi="Times New Roman" w:cs="Times New Roman"/>
          <w:bCs/>
          <w:u w:val="single"/>
        </w:rPr>
        <w:t>DE-</w:t>
      </w:r>
      <w:ins w:id="11" w:author="Unknown">
        <w:r w:rsidRPr="00101C02">
          <w:rPr>
            <w:rFonts w:ascii="Times New Roman" w:eastAsia="Times New Roman" w:hAnsi="Times New Roman" w:cs="Times New Roman"/>
            <w:bCs/>
            <w:u w:val="single"/>
          </w:rPr>
          <w:t>ARRANGEMENT</w:t>
        </w:r>
        <w:r w:rsidRPr="00101C02">
          <w:rPr>
            <w:rFonts w:ascii="Times New Roman" w:eastAsia="Times New Roman" w:hAnsi="Times New Roman" w:cs="Times New Roman"/>
            <w:b/>
            <w:bCs/>
          </w:rPr>
          <w:t>:</w:t>
        </w:r>
      </w:ins>
      <w:r w:rsidRPr="002C39E3">
        <w:rPr>
          <w:rFonts w:ascii="Times New Roman" w:eastAsia="Times New Roman" w:hAnsi="Times New Roman" w:cs="Times New Roman"/>
        </w:rPr>
        <w:t xml:space="preserve"> </w:t>
      </w:r>
    </w:p>
    <w:p w14:paraId="10CE18A4" w14:textId="77777777" w:rsidR="002C39E3" w:rsidRPr="002C39E3" w:rsidRDefault="002C39E3" w:rsidP="002C39E3">
      <w:pPr>
        <w:spacing w:before="100" w:beforeAutospacing="1" w:line="240" w:lineRule="auto"/>
        <w:ind w:right="0"/>
        <w:jc w:val="left"/>
        <w:rPr>
          <w:rFonts w:ascii="Times New Roman" w:eastAsia="Times New Roman" w:hAnsi="Times New Roman" w:cs="Times New Roman"/>
        </w:rPr>
      </w:pPr>
      <w:r w:rsidRPr="002C39E3">
        <w:rPr>
          <w:rFonts w:ascii="Times New Roman" w:eastAsia="Times New Roman" w:hAnsi="Times New Roman" w:cs="Times New Roman"/>
        </w:rPr>
        <w:t xml:space="preserve">The number of ways in which exactly r letters can be placed in wrongly addressed envelopes when n letters are placed in n addressed envelopes </w:t>
      </w:r>
      <w:r w:rsidRPr="00101C02">
        <w:rPr>
          <w:rFonts w:ascii="Times New Roman" w:eastAsia="Times New Roman" w:hAnsi="Times New Roman" w:cs="Times New Roman"/>
        </w:rPr>
        <w:t>is</w:t>
      </w:r>
      <w:r w:rsidRPr="00101C0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5D7B5B" wp14:editId="4F522CDF">
            <wp:extent cx="2324100" cy="200025"/>
            <wp:effectExtent l="19050" t="0" r="0" b="0"/>
            <wp:docPr id="344" name="Picture 344" descr=" ^n P_r [1 - \frac{1}{1!} + \frac{1}{2!} - \frac{1}{3!} + ...+ (-1) ^r \frac{1}{r!}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 ^n P_r [1 - \frac{1}{1!} + \frac{1}{2!} - \frac{1}{3!} + ...+ (-1) ^r \frac{1}{r!}]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9E3">
        <w:rPr>
          <w:rFonts w:ascii="Times New Roman" w:eastAsia="Times New Roman" w:hAnsi="Times New Roman" w:cs="Times New Roman"/>
        </w:rPr>
        <w:t xml:space="preserve">. </w:t>
      </w:r>
    </w:p>
    <w:p w14:paraId="4D93F829" w14:textId="1C024643" w:rsidR="007E7894" w:rsidRPr="00061FDA" w:rsidRDefault="002C39E3" w:rsidP="00061FDA">
      <w:pPr>
        <w:spacing w:before="100" w:beforeAutospacing="1" w:line="240" w:lineRule="auto"/>
        <w:ind w:right="0"/>
        <w:jc w:val="left"/>
        <w:rPr>
          <w:rStyle w:val="caps"/>
          <w:rFonts w:ascii="Times New Roman" w:eastAsia="Times New Roman" w:hAnsi="Times New Roman" w:cs="Times New Roman"/>
        </w:rPr>
      </w:pPr>
      <w:r w:rsidRPr="002C39E3">
        <w:rPr>
          <w:rFonts w:ascii="Times New Roman" w:eastAsia="Times New Roman" w:hAnsi="Times New Roman" w:cs="Times New Roman"/>
        </w:rPr>
        <w:t>The number of ways in which n different letters can be placed in their n addressed envelopes so that a</w:t>
      </w:r>
      <w:r w:rsidR="00CF7145">
        <w:rPr>
          <w:rFonts w:ascii="Times New Roman" w:eastAsia="Times New Roman" w:hAnsi="Times New Roman" w:cs="Times New Roman"/>
        </w:rPr>
        <w:t>l</w:t>
      </w:r>
      <w:r w:rsidRPr="002C39E3">
        <w:rPr>
          <w:rFonts w:ascii="Times New Roman" w:eastAsia="Times New Roman" w:hAnsi="Times New Roman" w:cs="Times New Roman"/>
        </w:rPr>
        <w:t xml:space="preserve">l the letters are in the wrong envelopes </w:t>
      </w:r>
      <w:r w:rsidRPr="00101C02">
        <w:rPr>
          <w:rFonts w:ascii="Times New Roman" w:eastAsia="Times New Roman" w:hAnsi="Times New Roman" w:cs="Times New Roman"/>
        </w:rPr>
        <w:t>is</w:t>
      </w:r>
      <w:r w:rsidRPr="00101C0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90468C" wp14:editId="1FEF330A">
            <wp:extent cx="2257425" cy="200025"/>
            <wp:effectExtent l="19050" t="0" r="9525" b="0"/>
            <wp:docPr id="345" name="Picture 345" descr=" n! [1 - \frac{1}{1!} + \frac{1}{2!} - \frac{1}{3!} + ...+ (-1) ^n \frac{1}{n!}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 n! [1 - \frac{1}{1!} + \frac{1}{2!} - \frac{1}{3!} + ...+ (-1) ^n \frac{1}{n!}]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9E3">
        <w:rPr>
          <w:rFonts w:ascii="Times New Roman" w:eastAsia="Times New Roman" w:hAnsi="Times New Roman" w:cs="Times New Roman"/>
        </w:rPr>
        <w:t xml:space="preserve">. </w:t>
      </w:r>
    </w:p>
    <w:p w14:paraId="40A419A8" w14:textId="77777777" w:rsidR="00061FDA" w:rsidRDefault="00061FDA" w:rsidP="00101C02">
      <w:pPr>
        <w:pStyle w:val="NormalWeb"/>
        <w:rPr>
          <w:rStyle w:val="caps"/>
          <w:bCs/>
          <w:i/>
          <w:sz w:val="22"/>
          <w:szCs w:val="22"/>
          <w:u w:val="single"/>
        </w:rPr>
      </w:pPr>
    </w:p>
    <w:p w14:paraId="727916EC" w14:textId="77777777" w:rsidR="00061FDA" w:rsidRDefault="00061FDA" w:rsidP="00101C02">
      <w:pPr>
        <w:pStyle w:val="NormalWeb"/>
        <w:rPr>
          <w:rStyle w:val="caps"/>
          <w:bCs/>
          <w:i/>
          <w:sz w:val="22"/>
          <w:szCs w:val="22"/>
          <w:u w:val="single"/>
        </w:rPr>
      </w:pPr>
    </w:p>
    <w:p w14:paraId="2A715439" w14:textId="77777777" w:rsidR="00101C02" w:rsidRPr="00E90996" w:rsidRDefault="00101C02" w:rsidP="00101C02">
      <w:pPr>
        <w:pStyle w:val="NormalWeb"/>
        <w:rPr>
          <w:i/>
          <w:sz w:val="22"/>
          <w:szCs w:val="22"/>
          <w:u w:val="single"/>
        </w:rPr>
      </w:pPr>
      <w:ins w:id="12" w:author="Unknown">
        <w:r w:rsidRPr="00E90996">
          <w:rPr>
            <w:rStyle w:val="caps"/>
            <w:bCs/>
            <w:i/>
            <w:sz w:val="22"/>
            <w:szCs w:val="22"/>
            <w:u w:val="single"/>
          </w:rPr>
          <w:lastRenderedPageBreak/>
          <w:t>IMPORTANT</w:t>
        </w:r>
        <w:r w:rsidRPr="00E90996">
          <w:rPr>
            <w:rStyle w:val="Strong"/>
            <w:i/>
            <w:sz w:val="22"/>
            <w:szCs w:val="22"/>
            <w:u w:val="single"/>
          </w:rPr>
          <w:t xml:space="preserve"> </w:t>
        </w:r>
        <w:r w:rsidRPr="00E90996">
          <w:rPr>
            <w:rStyle w:val="caps"/>
            <w:bCs/>
            <w:i/>
            <w:sz w:val="22"/>
            <w:szCs w:val="22"/>
            <w:u w:val="single"/>
          </w:rPr>
          <w:t>RESULTS</w:t>
        </w:r>
        <w:r w:rsidRPr="00E90996">
          <w:rPr>
            <w:rStyle w:val="Strong"/>
            <w:i/>
            <w:sz w:val="22"/>
            <w:szCs w:val="22"/>
            <w:u w:val="single"/>
          </w:rPr>
          <w:t xml:space="preserve"> TO </w:t>
        </w:r>
        <w:r w:rsidRPr="00E90996">
          <w:rPr>
            <w:rStyle w:val="caps"/>
            <w:bCs/>
            <w:i/>
            <w:sz w:val="22"/>
            <w:szCs w:val="22"/>
            <w:u w:val="single"/>
          </w:rPr>
          <w:t>REME</w:t>
        </w:r>
      </w:ins>
      <w:r w:rsidR="00AD4BAA" w:rsidRPr="00E90996">
        <w:rPr>
          <w:rStyle w:val="caps"/>
          <w:bCs/>
          <w:i/>
          <w:sz w:val="22"/>
          <w:szCs w:val="22"/>
          <w:u w:val="single"/>
        </w:rPr>
        <w:t>M</w:t>
      </w:r>
      <w:ins w:id="13" w:author="Unknown">
        <w:r w:rsidRPr="00E90996">
          <w:rPr>
            <w:rStyle w:val="caps"/>
            <w:bCs/>
            <w:i/>
            <w:sz w:val="22"/>
            <w:szCs w:val="22"/>
            <w:u w:val="single"/>
          </w:rPr>
          <w:t>BER</w:t>
        </w:r>
      </w:ins>
      <w:r w:rsidRPr="00E90996">
        <w:rPr>
          <w:i/>
          <w:sz w:val="22"/>
          <w:szCs w:val="22"/>
          <w:u w:val="single"/>
        </w:rPr>
        <w:t xml:space="preserve"> </w:t>
      </w:r>
    </w:p>
    <w:p w14:paraId="58B8C52E" w14:textId="77777777" w:rsidR="00101C02" w:rsidRPr="00101C02" w:rsidRDefault="00101C02" w:rsidP="00101C02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In a plane if there are n points of which no three are collinear, then </w:t>
      </w:r>
    </w:p>
    <w:p w14:paraId="43715193" w14:textId="77777777" w:rsidR="00101C02" w:rsidRPr="00101C02" w:rsidRDefault="00101C02" w:rsidP="00101C02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1. The number of straight lines that can be formed by joining them is</w:t>
      </w:r>
      <w:r w:rsidRPr="00101C02">
        <w:rPr>
          <w:noProof/>
          <w:sz w:val="22"/>
          <w:szCs w:val="22"/>
        </w:rPr>
        <w:drawing>
          <wp:inline distT="0" distB="0" distL="0" distR="0" wp14:anchorId="3685D9BB" wp14:editId="47FE9F45">
            <wp:extent cx="247650" cy="133350"/>
            <wp:effectExtent l="19050" t="0" r="0" b="0"/>
            <wp:docPr id="365" name="Picture 365" descr=" ^n C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 ^n C_2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  <w:r w:rsidR="00AC276B" w:rsidRPr="00AC276B">
        <w:rPr>
          <w:sz w:val="22"/>
          <w:szCs w:val="22"/>
        </w:rPr>
        <w:fldChar w:fldCharType="begin"/>
      </w:r>
      <w:r w:rsidR="00AC276B" w:rsidRPr="00AC276B">
        <w:rPr>
          <w:sz w:val="22"/>
          <w:szCs w:val="22"/>
        </w:rPr>
        <w:instrText xml:space="preserve"> PAGE   \* MERGEFORMAT </w:instrText>
      </w:r>
      <w:r w:rsidR="00AC276B" w:rsidRPr="00AC276B">
        <w:rPr>
          <w:sz w:val="22"/>
          <w:szCs w:val="22"/>
        </w:rPr>
        <w:fldChar w:fldCharType="separate"/>
      </w:r>
      <w:r w:rsidR="00AC276B">
        <w:rPr>
          <w:noProof/>
          <w:sz w:val="22"/>
          <w:szCs w:val="22"/>
        </w:rPr>
        <w:t>4</w:t>
      </w:r>
      <w:r w:rsidR="00AC276B" w:rsidRPr="00AC276B">
        <w:rPr>
          <w:sz w:val="22"/>
          <w:szCs w:val="22"/>
        </w:rPr>
        <w:fldChar w:fldCharType="end"/>
      </w:r>
      <w:r w:rsidR="00AC276B" w:rsidRPr="00AC276B">
        <w:rPr>
          <w:sz w:val="22"/>
          <w:szCs w:val="22"/>
        </w:rPr>
        <w:fldChar w:fldCharType="begin"/>
      </w:r>
      <w:r w:rsidR="00AC276B" w:rsidRPr="00AC276B">
        <w:rPr>
          <w:sz w:val="22"/>
          <w:szCs w:val="22"/>
        </w:rPr>
        <w:instrText xml:space="preserve"> PAGE   \* MERGEFORMAT </w:instrText>
      </w:r>
      <w:r w:rsidR="00AC276B" w:rsidRPr="00AC276B">
        <w:rPr>
          <w:sz w:val="22"/>
          <w:szCs w:val="22"/>
        </w:rPr>
        <w:fldChar w:fldCharType="separate"/>
      </w:r>
      <w:r w:rsidR="00AC276B">
        <w:rPr>
          <w:noProof/>
          <w:sz w:val="22"/>
          <w:szCs w:val="22"/>
        </w:rPr>
        <w:t>4</w:t>
      </w:r>
      <w:r w:rsidR="00AC276B" w:rsidRPr="00AC276B">
        <w:rPr>
          <w:sz w:val="22"/>
          <w:szCs w:val="22"/>
        </w:rPr>
        <w:fldChar w:fldCharType="end"/>
      </w:r>
    </w:p>
    <w:p w14:paraId="6D534266" w14:textId="77777777" w:rsidR="00101C02" w:rsidRPr="00101C02" w:rsidRDefault="00101C02" w:rsidP="00101C02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2. The number of triangles that can be formed by joining them is</w:t>
      </w:r>
      <w:r w:rsidRPr="00101C02">
        <w:rPr>
          <w:noProof/>
          <w:sz w:val="22"/>
          <w:szCs w:val="22"/>
        </w:rPr>
        <w:drawing>
          <wp:inline distT="0" distB="0" distL="0" distR="0" wp14:anchorId="0E30E6B9" wp14:editId="050FF3B8">
            <wp:extent cx="247650" cy="133350"/>
            <wp:effectExtent l="19050" t="0" r="0" b="0"/>
            <wp:docPr id="366" name="Picture 366" descr=" ^n C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 ^n C_3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2E2746A1" w14:textId="77777777" w:rsidR="00101C02" w:rsidRPr="00101C02" w:rsidRDefault="00101C02" w:rsidP="00101C02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3. The number of polygons with k sides that can be formed by joining them is</w:t>
      </w:r>
      <w:r w:rsidRPr="00101C02">
        <w:rPr>
          <w:noProof/>
          <w:sz w:val="22"/>
          <w:szCs w:val="22"/>
        </w:rPr>
        <w:drawing>
          <wp:inline distT="0" distB="0" distL="0" distR="0" wp14:anchorId="50058946" wp14:editId="7F701B71">
            <wp:extent cx="247650" cy="133350"/>
            <wp:effectExtent l="19050" t="0" r="0" b="0"/>
            <wp:docPr id="367" name="Picture 367" descr=" ^n C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 ^n C_k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33CD66D4" w14:textId="77777777" w:rsidR="00101C02" w:rsidRPr="00101C02" w:rsidRDefault="00101C02" w:rsidP="00101C02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In a plane if there are n points out of which m points are collinear, then </w:t>
      </w:r>
    </w:p>
    <w:p w14:paraId="69EEB2C6" w14:textId="77777777" w:rsidR="00101C02" w:rsidRPr="00101C02" w:rsidRDefault="00101C02" w:rsidP="00101C02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1. The number of straight lines that can be formed by joining them is</w:t>
      </w:r>
      <w:r w:rsidRPr="00101C02">
        <w:rPr>
          <w:noProof/>
          <w:sz w:val="22"/>
          <w:szCs w:val="22"/>
        </w:rPr>
        <w:drawing>
          <wp:inline distT="0" distB="0" distL="0" distR="0" wp14:anchorId="0AD9B62A" wp14:editId="5D2E2353">
            <wp:extent cx="981075" cy="142875"/>
            <wp:effectExtent l="19050" t="0" r="9525" b="0"/>
            <wp:docPr id="368" name="Picture 368" descr=" ^n C_2 - ^m C_2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 ^n C_2 - ^m C_2 + 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054D3505" w14:textId="77777777" w:rsidR="00101C02" w:rsidRPr="00101C02" w:rsidRDefault="00101C02" w:rsidP="00101C02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2. The number of triangles that can be formed by joining them is</w:t>
      </w:r>
      <w:r w:rsidRPr="00101C02">
        <w:rPr>
          <w:noProof/>
          <w:sz w:val="22"/>
          <w:szCs w:val="22"/>
        </w:rPr>
        <w:drawing>
          <wp:inline distT="0" distB="0" distL="0" distR="0" wp14:anchorId="4E0E1E96" wp14:editId="0EB84EDD">
            <wp:extent cx="723900" cy="133350"/>
            <wp:effectExtent l="19050" t="0" r="0" b="0"/>
            <wp:docPr id="369" name="Picture 369" descr=" ^n C_3 - ^mC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 ^n C_3 - ^mC_3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7DF7A12F" w14:textId="77777777" w:rsidR="00101C02" w:rsidRPr="00101C02" w:rsidRDefault="00101C02" w:rsidP="00101C02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>3. The number of polygons with k sides that can be formed by joining them is</w:t>
      </w:r>
      <w:r w:rsidRPr="00101C02">
        <w:rPr>
          <w:noProof/>
          <w:sz w:val="22"/>
          <w:szCs w:val="22"/>
        </w:rPr>
        <w:drawing>
          <wp:inline distT="0" distB="0" distL="0" distR="0" wp14:anchorId="4FB63D1D" wp14:editId="1D5370A8">
            <wp:extent cx="723900" cy="133350"/>
            <wp:effectExtent l="19050" t="0" r="0" b="0"/>
            <wp:docPr id="370" name="Picture 370" descr=" ^n C_k - ^mC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 ^n C_k - ^mC_k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C02">
        <w:rPr>
          <w:sz w:val="22"/>
          <w:szCs w:val="22"/>
        </w:rPr>
        <w:t xml:space="preserve">. </w:t>
      </w:r>
    </w:p>
    <w:p w14:paraId="1FEF73E6" w14:textId="77777777" w:rsidR="00101C02" w:rsidRPr="00101C02" w:rsidRDefault="00101C02" w:rsidP="00101C02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1. Number of rectangles of any size in a square of n x n is </w:t>
      </w:r>
      <w:r w:rsidRPr="00101C02">
        <w:rPr>
          <w:noProof/>
          <w:sz w:val="22"/>
          <w:szCs w:val="22"/>
        </w:rPr>
        <w:drawing>
          <wp:inline distT="0" distB="0" distL="0" distR="0" wp14:anchorId="25159ED2" wp14:editId="497AA432">
            <wp:extent cx="533400" cy="190500"/>
            <wp:effectExtent l="19050" t="0" r="0" b="0"/>
            <wp:docPr id="371" name="Picture 371" descr="\sum _{r=1} ^n r 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\sum _{r=1} ^n r ^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E00B7" w14:textId="77777777" w:rsidR="00101C02" w:rsidRPr="00101C02" w:rsidRDefault="00101C02" w:rsidP="00101C02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2. In a rectangle of p x q (p &lt; q) number of rectangles of any size is </w:t>
      </w:r>
      <w:r w:rsidRPr="00101C02">
        <w:rPr>
          <w:noProof/>
          <w:sz w:val="22"/>
          <w:szCs w:val="22"/>
        </w:rPr>
        <w:drawing>
          <wp:inline distT="0" distB="0" distL="0" distR="0" wp14:anchorId="00F9FE11" wp14:editId="119474DF">
            <wp:extent cx="1047750" cy="190500"/>
            <wp:effectExtent l="19050" t="0" r="0" b="0"/>
            <wp:docPr id="372" name="Picture 372" descr="\frac{pq}{4} (p+1)(q+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\frac{pq}{4} (p+1)(q+1)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E553B" w14:textId="77777777" w:rsidR="00101C02" w:rsidRPr="00101C02" w:rsidRDefault="00101C02" w:rsidP="00101C02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3. In a rectangle of p x q (p &lt; q) number of squares of any size is </w:t>
      </w:r>
      <w:r w:rsidRPr="00101C02">
        <w:rPr>
          <w:noProof/>
          <w:sz w:val="22"/>
          <w:szCs w:val="22"/>
        </w:rPr>
        <w:drawing>
          <wp:inline distT="0" distB="0" distL="0" distR="0" wp14:anchorId="07544650" wp14:editId="471A2BFD">
            <wp:extent cx="1828800" cy="190500"/>
            <wp:effectExtent l="19050" t="0" r="0" b="0"/>
            <wp:docPr id="373" name="Picture 373" descr=" \sum _{r=1} ^n (p+1-r)(q+1-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 \sum _{r=1} ^n (p+1-r)(q+1-r)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88FBA" w14:textId="77777777" w:rsidR="00101C02" w:rsidRDefault="00101C02" w:rsidP="00101C02">
      <w:pPr>
        <w:pStyle w:val="NormalWeb"/>
        <w:rPr>
          <w:sz w:val="22"/>
          <w:szCs w:val="22"/>
        </w:rPr>
      </w:pPr>
      <w:r w:rsidRPr="00101C02">
        <w:rPr>
          <w:sz w:val="22"/>
          <w:szCs w:val="22"/>
        </w:rPr>
        <w:t xml:space="preserve">4. n straight lines are drawn in the plane such that no two lines are </w:t>
      </w:r>
      <w:proofErr w:type="gramStart"/>
      <w:r w:rsidRPr="00101C02">
        <w:rPr>
          <w:sz w:val="22"/>
          <w:szCs w:val="22"/>
        </w:rPr>
        <w:t>parallel</w:t>
      </w:r>
      <w:proofErr w:type="gramEnd"/>
      <w:r w:rsidRPr="00101C02">
        <w:rPr>
          <w:sz w:val="22"/>
          <w:szCs w:val="22"/>
        </w:rPr>
        <w:t xml:space="preserve"> and no three lines three lines are concurrent. Then the number of parts into which these lines divide the plane is equal </w:t>
      </w:r>
      <w:r w:rsidR="00D35773" w:rsidRPr="00101C02">
        <w:rPr>
          <w:sz w:val="22"/>
          <w:szCs w:val="22"/>
        </w:rPr>
        <w:t>to</w:t>
      </w:r>
      <w:r w:rsidRPr="00101C02">
        <w:rPr>
          <w:noProof/>
          <w:sz w:val="22"/>
          <w:szCs w:val="22"/>
        </w:rPr>
        <w:drawing>
          <wp:inline distT="0" distB="0" distL="0" distR="0" wp14:anchorId="52165E97" wp14:editId="3F37A890">
            <wp:extent cx="647700" cy="219075"/>
            <wp:effectExtent l="19050" t="0" r="0" b="0"/>
            <wp:docPr id="374" name="Picture 374" descr=" 1 + \frac{n(n+1)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 1 + \frac{n(n+1)}{2}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5773">
        <w:rPr>
          <w:sz w:val="22"/>
          <w:szCs w:val="22"/>
        </w:rPr>
        <w:t>.</w:t>
      </w:r>
    </w:p>
    <w:p w14:paraId="5F7E9D7F" w14:textId="77777777" w:rsidR="007E7894" w:rsidRDefault="007E7894" w:rsidP="00101C02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5. When n is even, </w:t>
      </w:r>
      <w:proofErr w:type="spellStart"/>
      <w:r>
        <w:rPr>
          <w:sz w:val="22"/>
          <w:szCs w:val="22"/>
        </w:rPr>
        <w:t>nCr</w:t>
      </w:r>
      <w:proofErr w:type="spellEnd"/>
      <w:r>
        <w:rPr>
          <w:sz w:val="22"/>
          <w:szCs w:val="22"/>
        </w:rPr>
        <w:t xml:space="preserve"> is greatest when r = n/2 and when n is odd, </w:t>
      </w:r>
      <w:proofErr w:type="spellStart"/>
      <w:r>
        <w:rPr>
          <w:sz w:val="22"/>
          <w:szCs w:val="22"/>
        </w:rPr>
        <w:t>nCr</w:t>
      </w:r>
      <w:proofErr w:type="spellEnd"/>
      <w:r>
        <w:rPr>
          <w:sz w:val="22"/>
          <w:szCs w:val="22"/>
        </w:rPr>
        <w:t xml:space="preserve"> is greatest when r = (n-1)/2 or (n + 1)/2.</w:t>
      </w:r>
    </w:p>
    <w:p w14:paraId="176D038E" w14:textId="77777777" w:rsidR="007E7894" w:rsidRPr="007E7894" w:rsidRDefault="007E7894" w:rsidP="007E7894">
      <w:pPr>
        <w:pStyle w:val="NormalWeb"/>
        <w:jc w:val="center"/>
        <w:rPr>
          <w:b/>
          <w:sz w:val="22"/>
          <w:szCs w:val="22"/>
        </w:rPr>
      </w:pPr>
      <w:r w:rsidRPr="007E7894">
        <w:rPr>
          <w:b/>
          <w:sz w:val="22"/>
          <w:szCs w:val="22"/>
        </w:rPr>
        <w:t>-------------------------------------------------------------------------------------------------------------------------------</w:t>
      </w:r>
    </w:p>
    <w:p w14:paraId="4C2E2013" w14:textId="77777777" w:rsidR="008811DB" w:rsidRPr="00101C02" w:rsidRDefault="008811DB" w:rsidP="008811DB">
      <w:pPr>
        <w:jc w:val="both"/>
        <w:rPr>
          <w:rFonts w:ascii="Times New Roman" w:hAnsi="Times New Roman" w:cs="Times New Roman"/>
        </w:rPr>
      </w:pPr>
    </w:p>
    <w:sectPr w:rsidR="008811DB" w:rsidRPr="00101C02" w:rsidSect="00E84069">
      <w:headerReference w:type="default" r:id="rId67"/>
      <w:footerReference w:type="default" r:id="rId68"/>
      <w:pgSz w:w="12240" w:h="15840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21508" w14:textId="77777777" w:rsidR="000226F3" w:rsidRDefault="000226F3" w:rsidP="00101C02">
      <w:pPr>
        <w:spacing w:after="0" w:line="240" w:lineRule="auto"/>
      </w:pPr>
      <w:r>
        <w:separator/>
      </w:r>
    </w:p>
  </w:endnote>
  <w:endnote w:type="continuationSeparator" w:id="0">
    <w:p w14:paraId="66007293" w14:textId="77777777" w:rsidR="000226F3" w:rsidRDefault="000226F3" w:rsidP="0010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637863"/>
      <w:docPartObj>
        <w:docPartGallery w:val="Page Numbers (Bottom of Page)"/>
        <w:docPartUnique/>
      </w:docPartObj>
    </w:sdtPr>
    <w:sdtEndPr/>
    <w:sdtContent>
      <w:p w14:paraId="5072004C" w14:textId="77777777" w:rsidR="00AC276B" w:rsidRDefault="00AC276B" w:rsidP="00AC276B">
        <w:pPr>
          <w:pStyle w:val="Footer"/>
          <w:ind w:left="3240" w:firstLine="4680"/>
          <w:jc w:val="center"/>
        </w:pPr>
        <w:r w:rsidRPr="00AC276B">
          <w:rPr>
            <w:rFonts w:ascii="Arial" w:hAnsi="Arial" w:cs="Arial"/>
            <w:b/>
            <w:i/>
            <w:sz w:val="16"/>
            <w:szCs w:val="16"/>
          </w:rPr>
          <w:t>CIR Learning Material: NR</w:t>
        </w:r>
        <w:r>
          <w:rPr>
            <w:rFonts w:ascii="Arial" w:hAnsi="Arial" w:cs="Arial"/>
            <w:b/>
            <w:i/>
            <w:sz w:val="16"/>
            <w:szCs w:val="16"/>
          </w:rPr>
          <w:t xml:space="preserve">     </w:t>
        </w:r>
        <w:r w:rsidR="00FB2107">
          <w:fldChar w:fldCharType="begin"/>
        </w:r>
        <w:r w:rsidR="00FB2107">
          <w:instrText xml:space="preserve"> PAGE   \* MERGEFORMAT </w:instrText>
        </w:r>
        <w:r w:rsidR="00FB2107">
          <w:fldChar w:fldCharType="separate"/>
        </w:r>
        <w:r w:rsidR="00061FDA">
          <w:rPr>
            <w:noProof/>
          </w:rPr>
          <w:t>3</w:t>
        </w:r>
        <w:r w:rsidR="00FB2107">
          <w:rPr>
            <w:noProof/>
          </w:rPr>
          <w:fldChar w:fldCharType="end"/>
        </w:r>
      </w:p>
    </w:sdtContent>
  </w:sdt>
  <w:p w14:paraId="40823D4D" w14:textId="77777777" w:rsidR="00E84069" w:rsidRPr="00E84069" w:rsidRDefault="00E84069" w:rsidP="00E84069">
    <w:pPr>
      <w:pStyle w:val="Footer"/>
      <w:rPr>
        <w:rFonts w:ascii="Arial" w:hAnsi="Arial" w:cs="Arial"/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5F3C4" w14:textId="77777777" w:rsidR="000226F3" w:rsidRDefault="000226F3" w:rsidP="00101C02">
      <w:pPr>
        <w:spacing w:after="0" w:line="240" w:lineRule="auto"/>
      </w:pPr>
      <w:r>
        <w:separator/>
      </w:r>
    </w:p>
  </w:footnote>
  <w:footnote w:type="continuationSeparator" w:id="0">
    <w:p w14:paraId="3E34F0A2" w14:textId="77777777" w:rsidR="000226F3" w:rsidRDefault="000226F3" w:rsidP="00101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AA9B6" w14:textId="77777777" w:rsidR="00E84069" w:rsidRPr="00E84069" w:rsidRDefault="00E84069" w:rsidP="00E84069">
    <w:pPr>
      <w:pStyle w:val="Header"/>
      <w:jc w:val="left"/>
      <w:rPr>
        <w:b/>
      </w:rPr>
    </w:pPr>
    <w:r w:rsidRPr="00E84069">
      <w:rPr>
        <w:b/>
      </w:rPr>
      <w:t xml:space="preserve">Basics: Permutations and Combinations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1DB"/>
    <w:rsid w:val="00016E4C"/>
    <w:rsid w:val="000226F3"/>
    <w:rsid w:val="00061FDA"/>
    <w:rsid w:val="000866F7"/>
    <w:rsid w:val="00101C02"/>
    <w:rsid w:val="001A6F76"/>
    <w:rsid w:val="002659C7"/>
    <w:rsid w:val="002C39E3"/>
    <w:rsid w:val="0034651E"/>
    <w:rsid w:val="00620D3E"/>
    <w:rsid w:val="00784CA6"/>
    <w:rsid w:val="007E7894"/>
    <w:rsid w:val="008811DB"/>
    <w:rsid w:val="00AC276B"/>
    <w:rsid w:val="00AD4BAA"/>
    <w:rsid w:val="00CF7145"/>
    <w:rsid w:val="00D10BDA"/>
    <w:rsid w:val="00D35773"/>
    <w:rsid w:val="00DC7411"/>
    <w:rsid w:val="00E84069"/>
    <w:rsid w:val="00E90996"/>
    <w:rsid w:val="00F964AE"/>
    <w:rsid w:val="00FB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0FD8"/>
  <w15:docId w15:val="{15DE80A4-DEAC-42B5-A31D-5EFB4ED8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40" w:lineRule="atLeast"/>
        <w:ind w:right="-432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11DB"/>
    <w:rPr>
      <w:b/>
      <w:bCs/>
    </w:rPr>
  </w:style>
  <w:style w:type="character" w:customStyle="1" w:styleId="caps">
    <w:name w:val="caps"/>
    <w:basedOn w:val="DefaultParagraphFont"/>
    <w:rsid w:val="008811DB"/>
  </w:style>
  <w:style w:type="paragraph" w:styleId="NormalWeb">
    <w:name w:val="Normal (Web)"/>
    <w:basedOn w:val="Normal"/>
    <w:uiPriority w:val="99"/>
    <w:semiHidden/>
    <w:unhideWhenUsed/>
    <w:rsid w:val="008811DB"/>
    <w:pPr>
      <w:spacing w:before="100" w:before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DB"/>
    <w:rPr>
      <w:rFonts w:ascii="Tahoma" w:hAnsi="Tahoma" w:cs="Tahoma"/>
      <w:sz w:val="16"/>
      <w:szCs w:val="16"/>
    </w:rPr>
  </w:style>
  <w:style w:type="paragraph" w:customStyle="1" w:styleId="c4">
    <w:name w:val="c4"/>
    <w:basedOn w:val="Normal"/>
    <w:rsid w:val="002C39E3"/>
    <w:pPr>
      <w:spacing w:before="100" w:before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1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C02"/>
  </w:style>
  <w:style w:type="paragraph" w:styleId="Footer">
    <w:name w:val="footer"/>
    <w:basedOn w:val="Normal"/>
    <w:link w:val="FooterChar"/>
    <w:uiPriority w:val="99"/>
    <w:unhideWhenUsed/>
    <w:rsid w:val="00101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customXml" Target="../customXml/item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header" Target="header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A3F505756643BAAF4005DE8F9755" ma:contentTypeVersion="6" ma:contentTypeDescription="Create a new document." ma:contentTypeScope="" ma:versionID="adf1a731234444a10d93a8f88f690ad4">
  <xsd:schema xmlns:xsd="http://www.w3.org/2001/XMLSchema" xmlns:xs="http://www.w3.org/2001/XMLSchema" xmlns:p="http://schemas.microsoft.com/office/2006/metadata/properties" xmlns:ns2="0a5e08d4-347f-4eb6-8109-830a3db9c730" targetNamespace="http://schemas.microsoft.com/office/2006/metadata/properties" ma:root="true" ma:fieldsID="3789905a13564f0899afef1983878d09" ns2:_="">
    <xsd:import namespace="0a5e08d4-347f-4eb6-8109-830a3db9c7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e08d4-347f-4eb6-8109-830a3db9c7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F3E03D-36A4-4574-A6E2-BEE02AA3A0E4}"/>
</file>

<file path=customXml/itemProps2.xml><?xml version="1.0" encoding="utf-8"?>
<ds:datastoreItem xmlns:ds="http://schemas.openxmlformats.org/officeDocument/2006/customXml" ds:itemID="{BB5B8A0C-F476-458C-B9BF-7C32133E0893}"/>
</file>

<file path=customXml/itemProps3.xml><?xml version="1.0" encoding="utf-8"?>
<ds:datastoreItem xmlns:ds="http://schemas.openxmlformats.org/officeDocument/2006/customXml" ds:itemID="{A1C8FC15-D577-4070-889F-98E02AD7EB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 Vishwa Vidyapeetham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sathyanarayanan</dc:creator>
  <cp:keywords/>
  <dc:description/>
  <cp:lastModifiedBy>Narayanan R S</cp:lastModifiedBy>
  <cp:revision>10</cp:revision>
  <cp:lastPrinted>2012-10-08T08:42:00Z</cp:lastPrinted>
  <dcterms:created xsi:type="dcterms:W3CDTF">2012-10-08T07:57:00Z</dcterms:created>
  <dcterms:modified xsi:type="dcterms:W3CDTF">2021-06-17T06:46:00Z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0x010100A249A3F505756643BAAF4005DE8F9755</vt:lpwstr>
  </property>
</Properties>
</file>